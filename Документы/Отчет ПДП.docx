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color w:val="000000"/>
          <w:sz w:val="22"/>
          <w:szCs w:val="28"/>
          <w:lang w:eastAsia="ru-RU"/>
        </w:rPr>
      </w:pPr>
      <w:bookmarkStart w:id="0" w:name="_Toc42103747"/>
      <w:r w:rsidRPr="00374EE1">
        <w:rPr>
          <w:rFonts w:eastAsia="Times New Roman"/>
          <w:snapToGrid w:val="0"/>
          <w:color w:val="000000"/>
          <w:sz w:val="22"/>
          <w:szCs w:val="28"/>
          <w:lang w:eastAsia="ru-RU"/>
        </w:rPr>
        <w:t xml:space="preserve">МИНИСТЕРСТВО ОБРАЗОВАНИЯ И </w:t>
      </w:r>
      <w:proofErr w:type="gramStart"/>
      <w:r w:rsidRPr="00374EE1">
        <w:rPr>
          <w:rFonts w:eastAsia="Times New Roman"/>
          <w:snapToGrid w:val="0"/>
          <w:color w:val="000000"/>
          <w:sz w:val="22"/>
          <w:szCs w:val="28"/>
          <w:lang w:eastAsia="ru-RU"/>
        </w:rPr>
        <w:t>НАУКИ  РОССИЙСКОЙ</w:t>
      </w:r>
      <w:proofErr w:type="gramEnd"/>
      <w:r w:rsidRPr="00374EE1">
        <w:rPr>
          <w:rFonts w:eastAsia="Times New Roman"/>
          <w:snapToGrid w:val="0"/>
          <w:color w:val="000000"/>
          <w:sz w:val="22"/>
          <w:szCs w:val="28"/>
          <w:lang w:eastAsia="ru-RU"/>
        </w:rPr>
        <w:t xml:space="preserve"> ФЕДЕРАЦИИ </w:t>
      </w: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bCs/>
          <w:i/>
          <w:snapToGrid w:val="0"/>
          <w:sz w:val="22"/>
          <w:szCs w:val="20"/>
          <w:lang w:eastAsia="ru-RU"/>
        </w:rPr>
      </w:pPr>
      <w:r w:rsidRPr="00374EE1">
        <w:rPr>
          <w:rFonts w:eastAsia="Times New Roman"/>
          <w:bCs/>
          <w:snapToGrid w:val="0"/>
          <w:sz w:val="22"/>
          <w:szCs w:val="20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374EE1">
        <w:rPr>
          <w:rFonts w:eastAsia="Times New Roman"/>
          <w:b/>
          <w:snapToGrid w:val="0"/>
          <w:sz w:val="22"/>
          <w:szCs w:val="20"/>
          <w:lang w:eastAsia="ru-RU"/>
        </w:rPr>
        <w:br/>
      </w:r>
      <w:r w:rsidRPr="00374EE1">
        <w:rPr>
          <w:rFonts w:eastAsia="Times New Roman"/>
          <w:bCs/>
          <w:snapToGrid w:val="0"/>
          <w:sz w:val="22"/>
          <w:szCs w:val="20"/>
          <w:lang w:eastAsia="ru-RU"/>
        </w:rPr>
        <w:t>«СЕВАСТОПОЛЬСКИЙ ГОСУДАРСТВЕННЫЙ УНИВЕРСИТЕТ»</w:t>
      </w: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  <w:r w:rsidRPr="00374EE1">
        <w:rPr>
          <w:rFonts w:eastAsia="Times New Roman"/>
          <w:snapToGrid w:val="0"/>
          <w:sz w:val="22"/>
          <w:szCs w:val="28"/>
          <w:lang w:eastAsia="ru-RU"/>
        </w:rPr>
        <w:t>МОРСКОЙ КОЛЛЕДЖ</w:t>
      </w: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Cs w:val="28"/>
          <w:lang w:eastAsia="ru-RU"/>
        </w:rPr>
      </w:pPr>
      <w:r w:rsidRPr="00374EE1">
        <w:rPr>
          <w:rFonts w:eastAsia="Times New Roman"/>
          <w:snapToGrid w:val="0"/>
          <w:szCs w:val="28"/>
          <w:lang w:eastAsia="ru-RU"/>
        </w:rPr>
        <w:t xml:space="preserve">Отчет </w:t>
      </w:r>
      <w:r>
        <w:rPr>
          <w:rFonts w:eastAsia="Times New Roman"/>
          <w:snapToGrid w:val="0"/>
          <w:szCs w:val="28"/>
          <w:lang w:eastAsia="ru-RU"/>
        </w:rPr>
        <w:t>по преддипломной практике</w:t>
      </w:r>
    </w:p>
    <w:p w:rsidR="00374EE1" w:rsidRPr="0035686B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Cs w:val="28"/>
          <w:lang w:eastAsia="ru-RU"/>
        </w:rPr>
      </w:pPr>
      <w:r>
        <w:rPr>
          <w:rFonts w:eastAsia="Times New Roman"/>
          <w:snapToGrid w:val="0"/>
          <w:szCs w:val="28"/>
          <w:lang w:eastAsia="ru-RU"/>
        </w:rPr>
        <w:t xml:space="preserve">На тему </w:t>
      </w:r>
      <w:r w:rsidRPr="0035686B">
        <w:rPr>
          <w:rFonts w:eastAsia="Times New Roman"/>
          <w:snapToGrid w:val="0"/>
          <w:szCs w:val="28"/>
          <w:lang w:eastAsia="ru-RU"/>
        </w:rPr>
        <w:t>«</w:t>
      </w:r>
      <w:r w:rsidRPr="0035686B">
        <w:rPr>
          <w:szCs w:val="28"/>
        </w:rPr>
        <w:t>Разработка комплексной базы данных ихтиологических и физиологических характеристик мелких пелагических рыб. Контроль качества данных. Анализ статистических данных</w:t>
      </w:r>
      <w:r w:rsidRPr="0035686B">
        <w:rPr>
          <w:szCs w:val="28"/>
        </w:rPr>
        <w:t>»</w:t>
      </w: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072D41">
      <w:pPr>
        <w:spacing w:line="240" w:lineRule="auto"/>
        <w:ind w:firstLine="0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after="0"/>
        <w:ind w:firstLine="0"/>
        <w:jc w:val="right"/>
        <w:rPr>
          <w:rFonts w:eastAsia="Times New Roman"/>
          <w:snapToGrid w:val="0"/>
          <w:sz w:val="22"/>
          <w:szCs w:val="28"/>
          <w:lang w:eastAsia="ru-RU"/>
        </w:rPr>
      </w:pPr>
      <w:r w:rsidRPr="00374EE1">
        <w:rPr>
          <w:rFonts w:eastAsia="Times New Roman"/>
          <w:snapToGrid w:val="0"/>
          <w:sz w:val="22"/>
          <w:szCs w:val="28"/>
          <w:lang w:eastAsia="ru-RU"/>
        </w:rPr>
        <w:t>Выполнил:</w:t>
      </w:r>
    </w:p>
    <w:p w:rsidR="00374EE1" w:rsidRPr="00374EE1" w:rsidRDefault="00374EE1" w:rsidP="00374EE1">
      <w:pPr>
        <w:spacing w:after="0"/>
        <w:ind w:firstLine="0"/>
        <w:jc w:val="right"/>
        <w:rPr>
          <w:rFonts w:eastAsia="Times New Roman"/>
          <w:snapToGrid w:val="0"/>
          <w:sz w:val="22"/>
          <w:szCs w:val="28"/>
          <w:lang w:eastAsia="ru-RU"/>
        </w:rPr>
      </w:pPr>
      <w:r w:rsidRPr="00374EE1">
        <w:rPr>
          <w:rFonts w:eastAsia="Times New Roman"/>
          <w:snapToGrid w:val="0"/>
          <w:sz w:val="22"/>
          <w:szCs w:val="28"/>
          <w:lang w:eastAsia="ru-RU"/>
        </w:rPr>
        <w:t xml:space="preserve">Студент гр. </w:t>
      </w:r>
      <w:r w:rsidR="0035686B">
        <w:rPr>
          <w:rFonts w:eastAsia="Times New Roman"/>
          <w:snapToGrid w:val="0"/>
          <w:sz w:val="22"/>
          <w:szCs w:val="28"/>
          <w:lang w:eastAsia="ru-RU"/>
        </w:rPr>
        <w:t>П/к-16-1</w:t>
      </w:r>
    </w:p>
    <w:p w:rsidR="00374EE1" w:rsidRPr="00374EE1" w:rsidRDefault="00374EE1" w:rsidP="00374EE1">
      <w:pPr>
        <w:spacing w:after="0"/>
        <w:ind w:firstLine="0"/>
        <w:jc w:val="right"/>
        <w:rPr>
          <w:rFonts w:eastAsia="Times New Roman"/>
          <w:snapToGrid w:val="0"/>
          <w:sz w:val="22"/>
          <w:szCs w:val="28"/>
          <w:lang w:eastAsia="ru-RU"/>
        </w:rPr>
      </w:pPr>
      <w:r w:rsidRPr="00374EE1">
        <w:rPr>
          <w:rFonts w:eastAsia="Times New Roman"/>
          <w:snapToGrid w:val="0"/>
          <w:sz w:val="22"/>
          <w:szCs w:val="28"/>
          <w:lang w:eastAsia="ru-RU"/>
        </w:rPr>
        <w:t>Пышногуб В.С.</w:t>
      </w:r>
    </w:p>
    <w:p w:rsidR="00374EE1" w:rsidRPr="00374EE1" w:rsidRDefault="00374EE1" w:rsidP="00374EE1">
      <w:pPr>
        <w:spacing w:line="240" w:lineRule="auto"/>
        <w:ind w:firstLine="0"/>
        <w:jc w:val="right"/>
        <w:rPr>
          <w:rFonts w:eastAsia="Times New Roman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right"/>
        <w:rPr>
          <w:rFonts w:eastAsia="Times New Roman"/>
          <w:snapToGrid w:val="0"/>
          <w:sz w:val="22"/>
          <w:szCs w:val="28"/>
          <w:lang w:eastAsia="ru-RU"/>
        </w:rPr>
      </w:pPr>
      <w:r w:rsidRPr="00374EE1">
        <w:rPr>
          <w:rFonts w:eastAsia="Times New Roman"/>
          <w:snapToGrid w:val="0"/>
          <w:sz w:val="22"/>
          <w:szCs w:val="28"/>
          <w:lang w:eastAsia="ru-RU"/>
        </w:rPr>
        <w:t xml:space="preserve">Преподаватель: </w:t>
      </w:r>
    </w:p>
    <w:p w:rsidR="00374EE1" w:rsidRPr="00374EE1" w:rsidRDefault="00374EE1" w:rsidP="00374EE1">
      <w:pPr>
        <w:spacing w:line="240" w:lineRule="auto"/>
        <w:ind w:firstLine="0"/>
        <w:jc w:val="right"/>
        <w:rPr>
          <w:rFonts w:eastAsia="Times New Roman"/>
          <w:snapToGrid w:val="0"/>
          <w:sz w:val="22"/>
          <w:szCs w:val="28"/>
          <w:lang w:eastAsia="ru-RU"/>
        </w:rPr>
      </w:pPr>
      <w:r>
        <w:rPr>
          <w:rFonts w:eastAsia="Times New Roman"/>
          <w:snapToGrid w:val="0"/>
          <w:sz w:val="22"/>
          <w:szCs w:val="28"/>
          <w:lang w:eastAsia="ru-RU"/>
        </w:rPr>
        <w:t>Винокур Т. С</w:t>
      </w:r>
      <w:r w:rsidRPr="00374EE1">
        <w:rPr>
          <w:rFonts w:eastAsia="Times New Roman"/>
          <w:snapToGrid w:val="0"/>
          <w:sz w:val="22"/>
          <w:szCs w:val="28"/>
          <w:lang w:eastAsia="ru-RU"/>
        </w:rPr>
        <w:t>.</w:t>
      </w:r>
    </w:p>
    <w:p w:rsidR="00374EE1" w:rsidRPr="00374EE1" w:rsidRDefault="00374EE1" w:rsidP="00374EE1">
      <w:pPr>
        <w:spacing w:line="240" w:lineRule="auto"/>
        <w:ind w:firstLine="0"/>
        <w:jc w:val="center"/>
        <w:rPr>
          <w:rFonts w:asciiTheme="minorHAnsi" w:eastAsia="Times New Roman" w:hAnsiTheme="minorHAnsi" w:cstheme="minorBidi"/>
          <w:snapToGrid w:val="0"/>
          <w:sz w:val="22"/>
          <w:szCs w:val="28"/>
          <w:lang w:eastAsia="ru-RU"/>
        </w:rPr>
      </w:pPr>
    </w:p>
    <w:p w:rsidR="00374EE1" w:rsidRPr="00374EE1" w:rsidRDefault="00374EE1" w:rsidP="00374EE1">
      <w:pPr>
        <w:spacing w:line="240" w:lineRule="auto"/>
        <w:ind w:firstLine="0"/>
        <w:jc w:val="center"/>
        <w:rPr>
          <w:rFonts w:asciiTheme="minorHAnsi" w:eastAsia="Times New Roman" w:hAnsiTheme="minorHAnsi" w:cstheme="minorBidi"/>
          <w:snapToGrid w:val="0"/>
          <w:sz w:val="22"/>
          <w:szCs w:val="28"/>
          <w:lang w:eastAsia="ru-RU"/>
        </w:rPr>
      </w:pPr>
    </w:p>
    <w:p w:rsidR="00374EE1" w:rsidRPr="00374EE1" w:rsidDel="00072D41" w:rsidRDefault="00374EE1" w:rsidP="00374EE1">
      <w:pPr>
        <w:spacing w:before="100" w:beforeAutospacing="1" w:after="100" w:afterAutospacing="1" w:line="240" w:lineRule="auto"/>
        <w:ind w:firstLine="0"/>
        <w:jc w:val="center"/>
        <w:outlineLvl w:val="1"/>
        <w:rPr>
          <w:del w:id="1" w:author="Витя Пышн" w:date="2020-06-13T23:23:00Z"/>
          <w:rFonts w:eastAsia="Times New Roman"/>
          <w:bCs/>
          <w:sz w:val="16"/>
          <w:szCs w:val="36"/>
          <w:lang w:eastAsia="ru-RU"/>
        </w:rPr>
      </w:pPr>
      <w:r w:rsidRPr="00374EE1">
        <w:rPr>
          <w:rFonts w:eastAsia="Times New Roman"/>
          <w:bCs/>
          <w:snapToGrid w:val="0"/>
          <w:sz w:val="20"/>
          <w:szCs w:val="28"/>
          <w:lang w:eastAsia="ru-RU"/>
        </w:rPr>
        <w:t>Севастополь 20</w:t>
      </w:r>
      <w:r>
        <w:rPr>
          <w:rFonts w:eastAsia="Times New Roman"/>
          <w:bCs/>
          <w:snapToGrid w:val="0"/>
          <w:sz w:val="20"/>
          <w:szCs w:val="28"/>
          <w:lang w:eastAsia="ru-RU"/>
        </w:rPr>
        <w:t>20</w:t>
      </w:r>
    </w:p>
    <w:p w:rsidR="000224B7" w:rsidRDefault="000224B7" w:rsidP="00072D41">
      <w:pPr>
        <w:spacing w:before="100" w:beforeAutospacing="1" w:after="100" w:afterAutospacing="1" w:line="240" w:lineRule="auto"/>
        <w:ind w:firstLine="0"/>
        <w:jc w:val="center"/>
        <w:outlineLvl w:val="1"/>
      </w:pPr>
      <w:bookmarkStart w:id="2" w:name="_GoBack"/>
      <w:bookmarkEnd w:id="0"/>
      <w:bookmarkEnd w:id="2"/>
      <w:r>
        <w:lastRenderedPageBreak/>
        <w:br w:type="page"/>
      </w:r>
    </w:p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="00284A1B" w:rsidRPr="00C44849">
              <w:rPr>
                <w:rStyle w:val="a5"/>
                <w:noProof/>
              </w:rPr>
              <w:t>1.ПРЕДМЕТНАЯ ОБЛАСТЬ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_Toc42343197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="00284A1B" w:rsidRPr="00C44849">
              <w:rPr>
                <w:rStyle w:val="a5"/>
                <w:noProof/>
              </w:rPr>
              <w:t xml:space="preserve">1.1.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_Toc42343198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="00284A1B" w:rsidRPr="00C44849">
              <w:rPr>
                <w:rStyle w:val="a5"/>
                <w:noProof/>
              </w:rPr>
              <w:t>1.2. Мелкие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_Toc42343199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0" w:history="1">
            <w:r w:rsidR="00284A1B" w:rsidRPr="0049728B">
              <w:rPr>
                <w:rStyle w:val="a5"/>
                <w:noProof/>
              </w:rPr>
              <w:t xml:space="preserve">1.2.1 </w:t>
            </w:r>
            <w:r w:rsidR="0049728B" w:rsidRPr="0049728B">
              <w:rPr>
                <w:rStyle w:val="a5"/>
                <w:noProof/>
              </w:rPr>
              <w:t>Азово-черноморская хамса (анчоус)</w:t>
            </w:r>
            <w:r w:rsidR="00284A1B" w:rsidRPr="0049728B">
              <w:rPr>
                <w:noProof/>
                <w:webHidden/>
              </w:rPr>
              <w:tab/>
            </w:r>
            <w:r w:rsidR="00284A1B" w:rsidRPr="00D651C4">
              <w:rPr>
                <w:noProof/>
                <w:webHidden/>
              </w:rPr>
              <w:fldChar w:fldCharType="begin"/>
            </w:r>
            <w:r w:rsidR="00284A1B" w:rsidRPr="0049728B">
              <w:rPr>
                <w:noProof/>
                <w:webHidden/>
              </w:rPr>
              <w:instrText xml:space="preserve"> PAGEREF _Toc42343200 \h </w:instrText>
            </w:r>
            <w:r w:rsidR="00284A1B" w:rsidRPr="00D651C4">
              <w:rPr>
                <w:noProof/>
                <w:webHidden/>
              </w:rPr>
            </w:r>
            <w:r w:rsidR="00284A1B" w:rsidRPr="00D651C4">
              <w:rPr>
                <w:noProof/>
                <w:webHidden/>
              </w:rPr>
              <w:fldChar w:fldCharType="separate"/>
            </w:r>
            <w:r w:rsidR="004E6CA1" w:rsidRPr="0049728B">
              <w:rPr>
                <w:noProof/>
                <w:webHidden/>
              </w:rPr>
              <w:t>10</w:t>
            </w:r>
            <w:r w:rsidR="00284A1B" w:rsidRPr="00D651C4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1" w:history="1">
            <w:r w:rsidR="00284A1B" w:rsidRPr="00C44849">
              <w:rPr>
                <w:rStyle w:val="a5"/>
                <w:noProof/>
              </w:rPr>
              <w:t xml:space="preserve">1.2.2 </w:t>
            </w:r>
            <w:r w:rsidR="0049728B" w:rsidRPr="0049728B">
              <w:rPr>
                <w:rStyle w:val="a5"/>
                <w:noProof/>
              </w:rPr>
              <w:t>Черноморский шпрот</w:t>
            </w:r>
            <w:r w:rsidR="0049728B">
              <w:rPr>
                <w:rStyle w:val="a5"/>
                <w:noProof/>
              </w:rPr>
              <w:t xml:space="preserve"> 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_Toc42343201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2" w:history="1">
            <w:r w:rsidR="00284A1B" w:rsidRPr="00C44849">
              <w:rPr>
                <w:rStyle w:val="a5"/>
                <w:noProof/>
              </w:rPr>
              <w:t xml:space="preserve">1.3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Измерение и взвешивани</w:t>
            </w:r>
            <w:r w:rsidR="00351714">
              <w:rPr>
                <w:rStyle w:val="a5"/>
                <w:noProof/>
              </w:rPr>
              <w:t>е</w:t>
            </w:r>
            <w:r w:rsidR="00284A1B" w:rsidRPr="00C44849">
              <w:rPr>
                <w:rStyle w:val="a5"/>
                <w:noProof/>
              </w:rPr>
              <w:t xml:space="preserve"> рыб, определение размерного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_Toc42343202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24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="00284A1B"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_Toc42343203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="00284A1B" w:rsidRPr="00C44849">
              <w:rPr>
                <w:rStyle w:val="a5"/>
                <w:noProof/>
              </w:rPr>
              <w:t>1.5. Изучение полового состава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_Toc42343204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32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AA31E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="00284A1B" w:rsidRPr="00C44849">
              <w:rPr>
                <w:rStyle w:val="a5"/>
                <w:noProof/>
              </w:rPr>
              <w:t xml:space="preserve">1.6.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Показатели упитанности и жирность рыб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_Toc42343205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</w:p>
    <w:p w:rsidR="005B6124" w:rsidRDefault="006410F9" w:rsidP="00D651C4">
      <w:pPr>
        <w:pStyle w:val="1"/>
        <w:ind w:firstLine="0"/>
        <w:rPr>
          <w:rStyle w:val="a6"/>
          <w:rFonts w:eastAsiaTheme="majorEastAsia"/>
          <w:b w:val="0"/>
          <w:color w:val="000000" w:themeColor="text1"/>
          <w:sz w:val="32"/>
          <w:szCs w:val="32"/>
          <w:lang w:eastAsia="ru-RU"/>
        </w:rPr>
      </w:pPr>
      <w:bookmarkStart w:id="3" w:name="_Toc42343196"/>
      <w:r w:rsidRPr="006410F9">
        <w:rPr>
          <w:rStyle w:val="a6"/>
          <w:sz w:val="32"/>
        </w:rPr>
        <w:lastRenderedPageBreak/>
        <w:t>ВВЕДЕНИЕ</w:t>
      </w:r>
      <w:bookmarkEnd w:id="3"/>
    </w:p>
    <w:p w:rsidR="00D36539" w:rsidRPr="00774A22" w:rsidRDefault="00D36539" w:rsidP="00786C83"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  <w:r w:rsidR="00F609BF"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8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="00F609BF">
        <w:rPr>
          <w:rFonts w:eastAsia="Times New Roman"/>
          <w:color w:val="000000" w:themeColor="text1"/>
          <w:lang w:eastAsia="ru-RU"/>
        </w:rPr>
        <w:t>;</w:t>
      </w:r>
    </w:p>
    <w:p w:rsidR="00D36539" w:rsidRPr="00E44CBC" w:rsidRDefault="00F609BF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iCs/>
          <w:color w:val="000000" w:themeColor="text1"/>
          <w:lang w:eastAsia="ru-RU"/>
        </w:rPr>
        <w:t>д</w:t>
      </w:r>
      <w:r w:rsidR="00D36539" w:rsidRPr="00E44CBC">
        <w:rPr>
          <w:rFonts w:eastAsia="Times New Roman"/>
          <w:iCs/>
          <w:color w:val="000000" w:themeColor="text1"/>
          <w:lang w:eastAsia="ru-RU"/>
        </w:rPr>
        <w:t>анные в БД логически структурированы (</w:t>
      </w:r>
      <w:hyperlink r:id="rId9" w:tooltip="Систематизация" w:history="1">
        <w:r w:rsidR="00D36539"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="00D36539" w:rsidRPr="00E44CBC">
        <w:rPr>
          <w:rFonts w:eastAsia="Times New Roman"/>
          <w:iCs/>
          <w:color w:val="000000" w:themeColor="text1"/>
          <w:lang w:eastAsia="ru-RU"/>
        </w:rPr>
        <w:t>)</w:t>
      </w:r>
      <w:r>
        <w:rPr>
          <w:rFonts w:eastAsia="Times New Roman"/>
          <w:iCs/>
          <w:color w:val="000000" w:themeColor="text1"/>
          <w:lang w:eastAsia="ru-RU"/>
        </w:rPr>
        <w:t>;</w:t>
      </w:r>
      <w:r w:rsidR="00D36539"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10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>, описывающие логическую структуру</w:t>
      </w:r>
      <w:r w:rsidR="00F609BF">
        <w:rPr>
          <w:rFonts w:eastAsia="Times New Roman"/>
          <w:color w:val="000000" w:themeColor="text1"/>
          <w:lang w:eastAsia="ru-RU"/>
        </w:rPr>
        <w:t>;</w:t>
      </w:r>
      <w:r w:rsidRPr="00E44CBC">
        <w:rPr>
          <w:rFonts w:eastAsia="Times New Roman"/>
          <w:color w:val="000000" w:themeColor="text1"/>
          <w:lang w:eastAsia="ru-RU"/>
        </w:rPr>
        <w:t xml:space="preserve">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11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D651C4">
      <w:pPr>
        <w:ind w:firstLine="0"/>
      </w:pPr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35686B">
        <w:t>степень соответствия требованиям к 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создание базы;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запись данных в базу;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корректировка данных;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выборка данных из базы по запросам 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lastRenderedPageBreak/>
        <w:t>программ,</w:t>
      </w:r>
      <w:r>
        <w:t xml:space="preserve"> </w:t>
      </w:r>
      <w:r w:rsidRPr="00774A22"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2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pPr>
        <w:rPr>
          <w:lang w:eastAsia="ru-RU"/>
        </w:rPr>
      </w:pPr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="00F609BF">
        <w:t xml:space="preserve">–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  <w:r w:rsidR="00F609BF"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3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="00F609BF">
        <w:rPr>
          <w:lang w:eastAsia="ru-RU"/>
        </w:rPr>
        <w:t>программ</w:t>
      </w:r>
      <w:r w:rsidR="00F609BF" w:rsidRPr="00774A22">
        <w:rPr>
          <w:lang w:eastAsia="ru-RU"/>
        </w:rPr>
        <w:t>ного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комплексов.</w:t>
      </w:r>
    </w:p>
    <w:p w:rsidR="00D011A8" w:rsidRDefault="00803731" w:rsidP="00786C83">
      <w:pPr>
        <w:rPr>
          <w:lang w:eastAsia="ru-RU"/>
        </w:rPr>
      </w:pPr>
      <w:r>
        <w:rPr>
          <w:lang w:eastAsia="ru-RU"/>
        </w:rPr>
        <w:t>Д</w:t>
      </w:r>
      <w:r w:rsidR="00D36539">
        <w:rPr>
          <w:lang w:eastAsia="ru-RU"/>
        </w:rPr>
        <w:t xml:space="preserve">ля работы с базой данных </w:t>
      </w:r>
      <w:r>
        <w:rPr>
          <w:lang w:eastAsia="ru-RU"/>
        </w:rPr>
        <w:t xml:space="preserve">СУБД обычно </w:t>
      </w:r>
      <w:r w:rsidR="00D36539">
        <w:rPr>
          <w:lang w:eastAsia="ru-RU"/>
        </w:rPr>
        <w:t xml:space="preserve">используют </w:t>
      </w:r>
      <w:r>
        <w:rPr>
          <w:lang w:eastAsia="ru-RU"/>
        </w:rPr>
        <w:t>специальный</w:t>
      </w:r>
      <w:r w:rsidR="00D36539">
        <w:rPr>
          <w:lang w:eastAsia="ru-RU"/>
        </w:rPr>
        <w:t xml:space="preserve"> язык запросов – язык </w:t>
      </w:r>
      <w:r w:rsidR="00D36539">
        <w:rPr>
          <w:lang w:val="en-US" w:eastAsia="ru-RU"/>
        </w:rPr>
        <w:t>SQL</w:t>
      </w:r>
      <w:r w:rsidR="00D36539">
        <w:rPr>
          <w:lang w:eastAsia="ru-RU"/>
        </w:rPr>
        <w:t xml:space="preserve"> и ему подобные.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</w:t>
      </w:r>
      <w:proofErr w:type="spellStart"/>
      <w:r w:rsidR="00D36539" w:rsidRPr="0012380D">
        <w:rPr>
          <w:lang w:eastAsia="ru-RU"/>
        </w:rPr>
        <w:t>structured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query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language</w:t>
      </w:r>
      <w:proofErr w:type="spellEnd"/>
      <w:r w:rsidR="00D36539" w:rsidRPr="0012380D">
        <w:rPr>
          <w:lang w:eastAsia="ru-RU"/>
        </w:rPr>
        <w:t>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—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декларативный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применяемый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создания,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управляемой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соответствующей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системой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="00D36539">
        <w:rPr>
          <w:lang w:val="en-US" w:eastAsia="ru-RU"/>
        </w:rPr>
        <w:t>SQL</w:t>
      </w:r>
      <w:r w:rsidR="00D36539" w:rsidRPr="00016C51">
        <w:rPr>
          <w:lang w:eastAsia="ru-RU"/>
        </w:rPr>
        <w:t xml:space="preserve"> </w:t>
      </w:r>
      <w:r w:rsidR="00D36539">
        <w:rPr>
          <w:lang w:eastAsia="ru-RU"/>
        </w:rPr>
        <w:t>я</w:t>
      </w:r>
      <w:r w:rsidR="00D36539" w:rsidRPr="0012380D">
        <w:rPr>
          <w:lang w:eastAsia="ru-RU"/>
        </w:rPr>
        <w:t>вляется,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прежде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всего,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информационно-логическим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предназначенным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описания,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изменения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извлечения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хранимых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считается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общем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случае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(без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ряда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современных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является</w:t>
      </w:r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тьюринг</w:t>
      </w:r>
      <w:proofErr w:type="spellEnd"/>
      <w:r w:rsidR="00D36539" w:rsidRPr="0012380D">
        <w:rPr>
          <w:lang w:eastAsia="ru-RU"/>
        </w:rPr>
        <w:t>-полным,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вместе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тем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стандарт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спецификацией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SQL/PSM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предусматривает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возможность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его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процедурных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расширений.</w:t>
      </w:r>
      <w:r w:rsidR="002816C3">
        <w:rPr>
          <w:lang w:eastAsia="ru-RU"/>
        </w:rPr>
        <w:t xml:space="preserve"> </w:t>
      </w:r>
      <w:r w:rsidR="00D36539" w:rsidRPr="00774A22">
        <w:rPr>
          <w:bCs/>
          <w:lang w:eastAsia="ru-RU"/>
        </w:rPr>
        <w:t>Язык</w:t>
      </w:r>
      <w:r w:rsidR="00D36539">
        <w:rPr>
          <w:bCs/>
          <w:lang w:eastAsia="ru-RU"/>
        </w:rPr>
        <w:t xml:space="preserve"> </w:t>
      </w:r>
      <w:r w:rsidR="00D36539" w:rsidRPr="00774A22">
        <w:rPr>
          <w:b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содержит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специальные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средства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определения</w:t>
      </w:r>
      <w:r w:rsidR="00D36539">
        <w:rPr>
          <w:lang w:eastAsia="ru-RU"/>
        </w:rPr>
        <w:t xml:space="preserve"> </w:t>
      </w:r>
      <w:bookmarkStart w:id="4" w:name="keyword190"/>
      <w:bookmarkEnd w:id="4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5" w:name="keyword191"/>
      <w:bookmarkEnd w:id="5"/>
      <w:r w:rsidR="00D36539" w:rsidRPr="00774A22">
        <w:rPr>
          <w:iCs/>
          <w:lang w:eastAsia="ru-RU"/>
        </w:rPr>
        <w:t>БД</w:t>
      </w:r>
      <w:r w:rsidR="00D36539" w:rsidRPr="00774A22">
        <w:rPr>
          <w:lang w:eastAsia="ru-RU"/>
        </w:rPr>
        <w:t>.</w:t>
      </w:r>
      <w:r w:rsidR="00D36539">
        <w:rPr>
          <w:lang w:eastAsia="ru-RU"/>
        </w:rPr>
        <w:t xml:space="preserve"> </w:t>
      </w:r>
      <w:bookmarkStart w:id="6" w:name="keyword192"/>
      <w:bookmarkEnd w:id="6"/>
      <w:r w:rsidR="002816C3">
        <w:rPr>
          <w:lang w:eastAsia="ru-RU"/>
        </w:rPr>
        <w:t>О</w:t>
      </w:r>
      <w:r w:rsidR="00D36539" w:rsidRPr="00774A22">
        <w:rPr>
          <w:iCs/>
          <w:lang w:eastAsia="ru-RU"/>
        </w:rPr>
        <w:t>граничения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хранятся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специальных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таблицах-каталогах,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обеспечение</w:t>
      </w:r>
      <w:r w:rsidR="00D36539">
        <w:rPr>
          <w:lang w:eastAsia="ru-RU"/>
        </w:rPr>
        <w:t xml:space="preserve"> </w:t>
      </w:r>
      <w:bookmarkStart w:id="7" w:name="keyword193"/>
      <w:bookmarkEnd w:id="7"/>
      <w:r w:rsidR="00D36539" w:rsidRPr="00774A22">
        <w:rPr>
          <w:iCs/>
          <w:lang w:eastAsia="ru-RU"/>
        </w:rPr>
        <w:t>контроля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8" w:name="keyword194"/>
      <w:bookmarkEnd w:id="8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производится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языковом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уровне,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т.е.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компиляции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операторов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bookmarkStart w:id="9" w:name="keyword195"/>
      <w:bookmarkEnd w:id="9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10" w:name="keyword196"/>
      <w:bookmarkEnd w:id="10"/>
      <w:r w:rsidR="00D36539" w:rsidRPr="00774A22">
        <w:rPr>
          <w:iCs/>
          <w:lang w:eastAsia="ru-RU"/>
        </w:rPr>
        <w:t>компилятор</w:t>
      </w:r>
      <w:r w:rsidR="00D36539">
        <w:rPr>
          <w:lang w:eastAsia="ru-RU"/>
        </w:rPr>
        <w:t xml:space="preserve"> </w:t>
      </w:r>
      <w:bookmarkStart w:id="11" w:name="keyword197"/>
      <w:bookmarkEnd w:id="11"/>
      <w:r w:rsidR="00D36539" w:rsidRPr="00774A22">
        <w:rPr>
          <w:i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основании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имеющихся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bookmarkStart w:id="12" w:name="keyword198"/>
      <w:bookmarkEnd w:id="12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13" w:name="keyword199"/>
      <w:bookmarkEnd w:id="13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генерирует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соответствующий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программный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код.</w:t>
      </w:r>
      <w:r w:rsidR="002816C3">
        <w:rPr>
          <w:lang w:eastAsia="ru-RU"/>
        </w:rPr>
        <w:t xml:space="preserve"> </w:t>
      </w:r>
    </w:p>
    <w:p w:rsidR="00D011A8" w:rsidRDefault="00D011A8" w:rsidP="00D011A8">
      <w:pPr>
        <w:ind w:firstLine="709"/>
        <w:contextualSpacing/>
        <w:rPr>
          <w:szCs w:val="28"/>
        </w:rPr>
      </w:pPr>
      <w:r>
        <w:rPr>
          <w:szCs w:val="28"/>
        </w:rPr>
        <w:lastRenderedPageBreak/>
        <w:t>Целью данной дипломной работы является разработка комплексной базы данных</w:t>
      </w:r>
      <w:r w:rsidR="009C73D6">
        <w:rPr>
          <w:szCs w:val="28"/>
        </w:rPr>
        <w:t>, предназначенной</w:t>
      </w:r>
      <w:r>
        <w:rPr>
          <w:szCs w:val="28"/>
        </w:rPr>
        <w:t xml:space="preserve"> для </w:t>
      </w:r>
      <w:r w:rsidR="009C73D6">
        <w:rPr>
          <w:szCs w:val="28"/>
        </w:rPr>
        <w:t xml:space="preserve">систематизации, </w:t>
      </w:r>
      <w:r>
        <w:rPr>
          <w:szCs w:val="28"/>
        </w:rPr>
        <w:t xml:space="preserve">хранения и обработки </w:t>
      </w:r>
      <w:r w:rsidR="009C73D6">
        <w:rPr>
          <w:szCs w:val="28"/>
        </w:rPr>
        <w:t xml:space="preserve">данных по </w:t>
      </w:r>
      <w:r>
        <w:rPr>
          <w:szCs w:val="28"/>
        </w:rPr>
        <w:t>ихтиологически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и физиологически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показател</w:t>
      </w:r>
      <w:r w:rsidR="009C73D6">
        <w:rPr>
          <w:szCs w:val="28"/>
        </w:rPr>
        <w:t>ям</w:t>
      </w:r>
      <w:r>
        <w:rPr>
          <w:szCs w:val="28"/>
        </w:rPr>
        <w:t xml:space="preserve"> рыб.  В ходе выполнения проекта должны быть решены следующие задачи: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изучение </w:t>
      </w:r>
      <w:r w:rsidR="009C73D6">
        <w:rPr>
          <w:szCs w:val="28"/>
        </w:rPr>
        <w:t xml:space="preserve">специфики </w:t>
      </w:r>
      <w:r>
        <w:rPr>
          <w:szCs w:val="28"/>
        </w:rPr>
        <w:t xml:space="preserve">проведения ихтиологических </w:t>
      </w:r>
      <w:r w:rsidR="009C73D6">
        <w:rPr>
          <w:szCs w:val="28"/>
        </w:rPr>
        <w:t xml:space="preserve">и физиологических </w:t>
      </w:r>
      <w:r>
        <w:rPr>
          <w:szCs w:val="28"/>
        </w:rPr>
        <w:t>исследований</w:t>
      </w:r>
      <w:r w:rsidR="009C73D6">
        <w:rPr>
          <w:szCs w:val="28"/>
        </w:rPr>
        <w:t xml:space="preserve"> рыб</w:t>
      </w:r>
      <w:r w:rsidRPr="00632EA3">
        <w:rPr>
          <w:szCs w:val="28"/>
        </w:rPr>
        <w:t>;</w:t>
      </w:r>
      <w:r>
        <w:rPr>
          <w:szCs w:val="28"/>
        </w:rPr>
        <w:t xml:space="preserve">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структуры реляционной базы данных</w:t>
      </w:r>
      <w:r w:rsidR="009C73D6">
        <w:rPr>
          <w:szCs w:val="28"/>
        </w:rPr>
        <w:t xml:space="preserve">, совместимой с </w:t>
      </w:r>
      <w:proofErr w:type="gramStart"/>
      <w:r w:rsidR="009C73D6">
        <w:rPr>
          <w:szCs w:val="28"/>
        </w:rPr>
        <w:t xml:space="preserve">СУБД </w:t>
      </w:r>
      <w:r>
        <w:rPr>
          <w:szCs w:val="28"/>
        </w:rPr>
        <w:t xml:space="preserve"> «</w:t>
      </w:r>
      <w:proofErr w:type="gramEnd"/>
      <w:r w:rsidR="009C73D6">
        <w:rPr>
          <w:szCs w:val="28"/>
          <w:lang w:val="en-US"/>
        </w:rPr>
        <w:t>Microsoft</w:t>
      </w:r>
      <w:r w:rsidR="009C73D6" w:rsidRPr="00D651C4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>
        <w:rPr>
          <w:szCs w:val="28"/>
        </w:rPr>
        <w:t>»</w:t>
      </w:r>
      <w:r w:rsidRPr="00632EA3">
        <w:rPr>
          <w:szCs w:val="28"/>
        </w:rPr>
        <w:t>;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алгоритмов для проведения вычислений, ввода</w:t>
      </w:r>
      <w:r w:rsidRPr="00632EA3">
        <w:rPr>
          <w:szCs w:val="28"/>
        </w:rPr>
        <w:t>/</w:t>
      </w:r>
      <w:r>
        <w:rPr>
          <w:szCs w:val="28"/>
        </w:rPr>
        <w:t>вывода данных, формирование запросов на выборку требуемых данных, администрирование</w:t>
      </w:r>
      <w:r w:rsidR="009538A8">
        <w:rPr>
          <w:szCs w:val="28"/>
        </w:rPr>
        <w:t>;</w:t>
      </w:r>
    </w:p>
    <w:p w:rsidR="009538A8" w:rsidRDefault="009538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вычисление и вывод статистических показателей по хранящимся в БД данным;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реализация готового программного продукта</w:t>
      </w:r>
      <w:r w:rsidR="009538A8">
        <w:rPr>
          <w:szCs w:val="28"/>
        </w:rPr>
        <w:t xml:space="preserve"> с дружественным и привычным для пользователя интерфейсом</w:t>
      </w:r>
      <w:r>
        <w:rPr>
          <w:szCs w:val="28"/>
        </w:rPr>
        <w:t>.</w:t>
      </w:r>
    </w:p>
    <w:p w:rsidR="00D011A8" w:rsidRPr="00795B74" w:rsidRDefault="009538A8" w:rsidP="00D651C4">
      <w:pPr>
        <w:ind w:firstLine="709"/>
        <w:contextualSpacing/>
      </w:pPr>
      <w:r>
        <w:t xml:space="preserve">Особое внимание должно уделяться качеству данных, </w:t>
      </w:r>
      <w:r w:rsidR="001A3E24">
        <w:t>загружаемых</w:t>
      </w:r>
      <w:r>
        <w:t xml:space="preserve"> в БД. </w:t>
      </w:r>
      <w:r w:rsidR="00D011A8">
        <w:t>В</w:t>
      </w:r>
      <w:r w:rsidR="001A3E24">
        <w:t> </w:t>
      </w:r>
      <w:r w:rsidR="00D011A8" w:rsidRPr="001A3E24">
        <w:rPr>
          <w:szCs w:val="28"/>
        </w:rPr>
        <w:t>рамках</w:t>
      </w:r>
      <w:r w:rsidR="00D011A8">
        <w:t xml:space="preserve"> </w:t>
      </w:r>
      <w:r w:rsidR="009C73D6">
        <w:t xml:space="preserve">данной </w:t>
      </w:r>
      <w:r w:rsidR="00D011A8">
        <w:t>дипломной работы мн</w:t>
      </w:r>
      <w:r>
        <w:t xml:space="preserve">е была поставлена задача разработать модуль контроля данных, предназначенный для исключений ошибок (выбросов) </w:t>
      </w:r>
      <w:r w:rsidR="001A3E24">
        <w:t>загружаемых</w:t>
      </w:r>
      <w:r>
        <w:t xml:space="preserve"> </w:t>
      </w:r>
      <w:r w:rsidR="001A3E24">
        <w:t>пользователем данных при импорте</w:t>
      </w:r>
      <w:r>
        <w:t xml:space="preserve"> из рабочих внешних файлов</w:t>
      </w:r>
      <w:r w:rsidR="001A3E24">
        <w:t>,</w:t>
      </w:r>
      <w:r>
        <w:t xml:space="preserve"> ввод</w:t>
      </w:r>
      <w:r w:rsidR="001A3E24">
        <w:t>е</w:t>
      </w:r>
      <w:r>
        <w:t xml:space="preserve"> </w:t>
      </w:r>
      <w:r w:rsidR="001A3E24">
        <w:t xml:space="preserve">и редактировании </w:t>
      </w:r>
      <w:r>
        <w:t xml:space="preserve">с клавиатуры. </w:t>
      </w:r>
    </w:p>
    <w:p w:rsidR="00D011A8" w:rsidRPr="001A3E24" w:rsidRDefault="00D011A8" w:rsidP="00D651C4">
      <w:pPr>
        <w:rPr>
          <w:szCs w:val="28"/>
        </w:rPr>
      </w:pPr>
    </w:p>
    <w:p w:rsidR="00D011A8" w:rsidRPr="00774A22" w:rsidRDefault="00D011A8" w:rsidP="00786C83">
      <w:pPr>
        <w:rPr>
          <w:lang w:eastAsia="ru-RU"/>
        </w:rPr>
      </w:pPr>
    </w:p>
    <w:p w:rsidR="006410F9" w:rsidRDefault="006410F9" w:rsidP="00D651C4">
      <w:r>
        <w:br w:type="page"/>
      </w:r>
    </w:p>
    <w:p w:rsidR="006410F9" w:rsidRDefault="006410F9" w:rsidP="00263D66">
      <w:pPr>
        <w:pStyle w:val="1"/>
      </w:pPr>
      <w:bookmarkStart w:id="14" w:name="_Toc42343197"/>
      <w:r>
        <w:lastRenderedPageBreak/>
        <w:t>1.</w:t>
      </w:r>
      <w:r w:rsidR="00A76211">
        <w:t xml:space="preserve"> </w:t>
      </w:r>
      <w:r>
        <w:t>ПРЕДМЕТНАЯ ОБЛАСТЬ</w:t>
      </w:r>
      <w:bookmarkEnd w:id="14"/>
    </w:p>
    <w:p w:rsidR="00271090" w:rsidRDefault="00271090" w:rsidP="00D651C4">
      <w:pPr>
        <w:pStyle w:val="2"/>
        <w:tabs>
          <w:tab w:val="left" w:pos="1134"/>
        </w:tabs>
      </w:pPr>
      <w:bookmarkStart w:id="15" w:name="_Toc42343198"/>
      <w:r>
        <w:t>1.1.</w:t>
      </w:r>
      <w:r w:rsidR="002816C3">
        <w:tab/>
      </w:r>
      <w:r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15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</w:t>
      </w:r>
      <w:r w:rsidR="002816C3">
        <w:t>ах</w:t>
      </w:r>
      <w:r w:rsidRPr="00F77D72">
        <w:t>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</w:t>
      </w:r>
      <w:r w:rsidR="002816C3">
        <w:t>,</w:t>
      </w:r>
      <w:r w:rsidRPr="00F77D72">
        <w:t xml:space="preserve">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развити</w:t>
      </w:r>
      <w:r w:rsidR="002816C3">
        <w:t>и</w:t>
      </w:r>
      <w:r>
        <w:t xml:space="preserve"> ихтиологии в сторону изучения пресноводной ихтиофауны и, в частности, тех рыб, которые явл</w:t>
      </w:r>
      <w:r w:rsidR="002816C3">
        <w:t>ял</w:t>
      </w:r>
      <w:r>
        <w:t xml:space="preserve">ись объектом рыболовства. </w:t>
      </w:r>
    </w:p>
    <w:p w:rsidR="00263D66" w:rsidRDefault="00F77D72" w:rsidP="00263D66"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</w:t>
      </w:r>
      <w:r w:rsidR="002816C3">
        <w:t>С</w:t>
      </w:r>
      <w:r>
        <w:t xml:space="preserve">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>Основоположником ихтиологии в России является блестящий натуралист и прекрасный полевой исследователь С.</w:t>
      </w:r>
      <w:r w:rsidR="002816C3">
        <w:t> </w:t>
      </w:r>
      <w:r>
        <w:t>П</w:t>
      </w:r>
      <w:r w:rsidR="002816C3">
        <w:t>. </w:t>
      </w:r>
      <w:r>
        <w:t xml:space="preserve">Крашенинников (1713–1755 гг.), наблюдения которого над дальневосточными рыбами, и в первую очередь </w:t>
      </w:r>
      <w:r>
        <w:lastRenderedPageBreak/>
        <w:t>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</w:t>
      </w:r>
      <w:r w:rsidR="002816C3">
        <w:t>–</w:t>
      </w:r>
      <w:r>
        <w:t xml:space="preserve"> в начале XIX вв. ряда больших экспедиций, в которых участвовали крупнейшие русские ученые-ихтиологи: академики И.</w:t>
      </w:r>
      <w:r w:rsidR="002816C3">
        <w:t> </w:t>
      </w:r>
      <w:r>
        <w:t>И</w:t>
      </w:r>
      <w:r w:rsidR="002816C3">
        <w:t>. </w:t>
      </w:r>
      <w:r>
        <w:t>Лепехин, Н.</w:t>
      </w:r>
      <w:r w:rsidR="002816C3">
        <w:t> </w:t>
      </w:r>
      <w:r>
        <w:t>Я</w:t>
      </w:r>
      <w:r w:rsidR="002816C3">
        <w:t>. </w:t>
      </w:r>
      <w:proofErr w:type="spellStart"/>
      <w:r>
        <w:t>Озерецковский</w:t>
      </w:r>
      <w:proofErr w:type="spellEnd"/>
      <w:r>
        <w:t>, А.</w:t>
      </w:r>
      <w:r w:rsidR="002816C3">
        <w:t> </w:t>
      </w:r>
      <w:r>
        <w:t>И</w:t>
      </w:r>
      <w:r w:rsidR="002816C3">
        <w:t>. </w:t>
      </w:r>
      <w:proofErr w:type="spellStart"/>
      <w:r>
        <w:t>Гюльденштадт</w:t>
      </w:r>
      <w:proofErr w:type="spellEnd"/>
      <w:r>
        <w:t>, П.</w:t>
      </w:r>
      <w:r w:rsidR="002816C3">
        <w:t> </w:t>
      </w:r>
      <w:r>
        <w:t>С</w:t>
      </w:r>
      <w:r w:rsidR="002816C3">
        <w:t>. </w:t>
      </w:r>
      <w:r>
        <w:t xml:space="preserve">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в. </w:t>
      </w:r>
      <w:r w:rsidR="002816C3">
        <w:t xml:space="preserve">в </w:t>
      </w:r>
      <w:r>
        <w:t>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</w:t>
      </w:r>
      <w:r w:rsidR="002816C3">
        <w:t> </w:t>
      </w:r>
      <w:r>
        <w:t>М</w:t>
      </w:r>
      <w:r w:rsidR="002816C3">
        <w:t>. </w:t>
      </w:r>
      <w:r>
        <w:t>Бэра и Н.</w:t>
      </w:r>
      <w:r w:rsidR="002816C3">
        <w:t> </w:t>
      </w:r>
      <w:r>
        <w:t>Я</w:t>
      </w:r>
      <w:r w:rsidR="002816C3">
        <w:t>. </w:t>
      </w:r>
      <w:r>
        <w:t>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</w:t>
      </w:r>
      <w:r w:rsidR="002816C3">
        <w:t>ф</w:t>
      </w:r>
      <w:r>
        <w:t>аунистическом отношении рыбы южных бассейнов нашей страны были во второй половине XIX столетия детально изучены К.</w:t>
      </w:r>
      <w:r w:rsidR="002816C3">
        <w:t> </w:t>
      </w:r>
      <w:r>
        <w:t>Ф</w:t>
      </w:r>
      <w:r w:rsidR="002816C3">
        <w:t>. </w:t>
      </w:r>
      <w:proofErr w:type="spellStart"/>
      <w:r>
        <w:t>Кесслером</w:t>
      </w:r>
      <w:proofErr w:type="spellEnd"/>
      <w:r>
        <w:t>. В последующий период эпоху в развитии научно-промысловых исследований в нашей стране составили работы Н.</w:t>
      </w:r>
      <w:r w:rsidR="00523BDF">
        <w:t> </w:t>
      </w:r>
      <w:r>
        <w:t>М</w:t>
      </w:r>
      <w:r w:rsidR="00523BDF">
        <w:t>. </w:t>
      </w:r>
      <w:proofErr w:type="spellStart"/>
      <w:r>
        <w:t>Книповича</w:t>
      </w:r>
      <w:proofErr w:type="spellEnd"/>
      <w:r>
        <w:t xml:space="preserve">. В конце XIX </w:t>
      </w:r>
      <w:r w:rsidR="00523BDF">
        <w:t xml:space="preserve">– </w:t>
      </w:r>
      <w:r>
        <w:t xml:space="preserve">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</w:t>
      </w:r>
      <w:r w:rsidR="00523BDF">
        <w:t>и</w:t>
      </w:r>
      <w:r>
        <w:t xml:space="preserve"> охвачен</w:t>
      </w:r>
      <w:r w:rsidR="00523BDF">
        <w:t>ы</w:t>
      </w:r>
      <w:r>
        <w:t xml:space="preserve"> фаунистическими исследованиями. Этот период связан с именами таких ученых, как Н.</w:t>
      </w:r>
      <w:r w:rsidR="00523BDF">
        <w:t> </w:t>
      </w:r>
      <w:r>
        <w:t>А</w:t>
      </w:r>
      <w:r w:rsidR="00523BDF">
        <w:t>. </w:t>
      </w:r>
      <w:proofErr w:type="spellStart"/>
      <w:r>
        <w:t>Варпаховский</w:t>
      </w:r>
      <w:proofErr w:type="spellEnd"/>
      <w:r>
        <w:t>, С.</w:t>
      </w:r>
      <w:r w:rsidR="00523BDF">
        <w:t> </w:t>
      </w:r>
      <w:r>
        <w:t>М</w:t>
      </w:r>
      <w:r w:rsidR="00523BDF">
        <w:t>. </w:t>
      </w:r>
      <w:proofErr w:type="spellStart"/>
      <w:r>
        <w:t>Герценштейн</w:t>
      </w:r>
      <w:proofErr w:type="spellEnd"/>
      <w:r>
        <w:t>. Большая заслуга в деле развития ихтиологических исследований принадлежит таким советским, а в последующем российским ихтиологам, как Л.</w:t>
      </w:r>
      <w:r w:rsidR="00523BDF">
        <w:t> </w:t>
      </w:r>
      <w:r>
        <w:t>С</w:t>
      </w:r>
      <w:r w:rsidR="00523BDF">
        <w:t>. </w:t>
      </w:r>
      <w:r>
        <w:t>Берг, А.</w:t>
      </w:r>
      <w:r w:rsidR="00523BDF">
        <w:t> </w:t>
      </w:r>
      <w:r>
        <w:t>Н</w:t>
      </w:r>
      <w:r w:rsidR="00523BDF">
        <w:t>. </w:t>
      </w:r>
      <w:r>
        <w:t>Державин, В.</w:t>
      </w:r>
      <w:r w:rsidR="00523BDF">
        <w:t> </w:t>
      </w:r>
      <w:r>
        <w:t>К</w:t>
      </w:r>
      <w:r w:rsidR="00523BDF">
        <w:t>. </w:t>
      </w:r>
      <w:r>
        <w:t>Солдатов, Е.</w:t>
      </w:r>
      <w:r w:rsidR="00523BDF">
        <w:t> </w:t>
      </w:r>
      <w:r>
        <w:t>К</w:t>
      </w:r>
      <w:r w:rsidR="00523BDF">
        <w:t>. </w:t>
      </w:r>
      <w:r>
        <w:t>Суворов, П.</w:t>
      </w:r>
      <w:r w:rsidR="00523BDF">
        <w:t> </w:t>
      </w:r>
      <w:r>
        <w:t>Ю</w:t>
      </w:r>
      <w:r w:rsidR="00523BDF">
        <w:t>. </w:t>
      </w:r>
      <w:r>
        <w:t>Шмидт, А.</w:t>
      </w:r>
      <w:r w:rsidR="00523BDF">
        <w:t> </w:t>
      </w:r>
      <w:r>
        <w:t>Н</w:t>
      </w:r>
      <w:r w:rsidR="00523BDF">
        <w:t>. </w:t>
      </w:r>
      <w:proofErr w:type="spellStart"/>
      <w:r>
        <w:t>Световидов</w:t>
      </w:r>
      <w:proofErr w:type="spellEnd"/>
      <w:r>
        <w:t>, И.</w:t>
      </w:r>
      <w:r w:rsidR="00523BDF">
        <w:t> </w:t>
      </w:r>
      <w:r>
        <w:t>Ф</w:t>
      </w:r>
      <w:r w:rsidR="00523BDF">
        <w:t>. </w:t>
      </w:r>
      <w:r>
        <w:t>Правдин, Г.</w:t>
      </w:r>
      <w:r w:rsidR="00523BDF">
        <w:t> </w:t>
      </w:r>
      <w:r>
        <w:t>В</w:t>
      </w:r>
      <w:r w:rsidR="00523BDF">
        <w:t>. </w:t>
      </w:r>
      <w:r>
        <w:t>Никольский, Б.</w:t>
      </w:r>
      <w:r w:rsidR="00523BDF">
        <w:t> </w:t>
      </w:r>
      <w:r>
        <w:t>П</w:t>
      </w:r>
      <w:r w:rsidR="00523BDF">
        <w:t>. </w:t>
      </w:r>
      <w:proofErr w:type="spellStart"/>
      <w:r>
        <w:t>Мантейфель</w:t>
      </w:r>
      <w:proofErr w:type="spellEnd"/>
      <w:r>
        <w:t>, Г.</w:t>
      </w:r>
      <w:r w:rsidR="00523BDF">
        <w:t> </w:t>
      </w:r>
      <w:r>
        <w:t>Д</w:t>
      </w:r>
      <w:r w:rsidR="00523BDF">
        <w:t>. </w:t>
      </w:r>
      <w:r>
        <w:t>Поляков, Д.</w:t>
      </w:r>
      <w:r w:rsidR="00523BDF">
        <w:t> </w:t>
      </w:r>
      <w:r>
        <w:t>С</w:t>
      </w:r>
      <w:r w:rsidR="00523BDF">
        <w:t>. </w:t>
      </w:r>
      <w:r>
        <w:t>Павлов, М.</w:t>
      </w:r>
      <w:r w:rsidR="00523BDF">
        <w:t xml:space="preserve"> </w:t>
      </w:r>
      <w:r>
        <w:t>И</w:t>
      </w:r>
      <w:r w:rsidR="00523BDF">
        <w:t>. </w:t>
      </w:r>
      <w:proofErr w:type="spellStart"/>
      <w:r>
        <w:t>Шатуновский</w:t>
      </w:r>
      <w:proofErr w:type="spellEnd"/>
      <w:r>
        <w:t>, Ю.</w:t>
      </w:r>
      <w:r w:rsidR="00523BDF">
        <w:t> </w:t>
      </w:r>
      <w:r>
        <w:t>С</w:t>
      </w:r>
      <w:r w:rsidR="00523BDF">
        <w:t>. </w:t>
      </w:r>
      <w:r>
        <w:t xml:space="preserve">Решетников и </w:t>
      </w:r>
      <w:r w:rsidR="00523BDF">
        <w:t>многим другим</w:t>
      </w:r>
      <w:r>
        <w:t xml:space="preserve">. </w:t>
      </w:r>
    </w:p>
    <w:p w:rsidR="00263D66" w:rsidRDefault="00F77D72" w:rsidP="00263D66">
      <w:r>
        <w:t>Ихтиология имеет тесную связь с гидрологией, изучающей внешнюю физическую среду, в которой обита</w:t>
      </w:r>
      <w:r w:rsidR="00523BDF">
        <w:t>ю</w:t>
      </w:r>
      <w:r>
        <w:t>т рыб</w:t>
      </w:r>
      <w:r w:rsidR="00523BDF">
        <w:t>ы</w:t>
      </w:r>
      <w:r>
        <w:t xml:space="preserve">, и с гидробиологией, изучающей </w:t>
      </w:r>
      <w:r>
        <w:lastRenderedPageBreak/>
        <w:t>живую водную среду, т.е. тех обитателей водной среды, которые, в конечном счете, прямо или косвенно составляют пищу рыб. Развитие ихтиологии, непрерывное накопление и углубление знаний о рыб</w:t>
      </w:r>
      <w:r w:rsidR="00523BDF">
        <w:t>ах</w:t>
      </w:r>
      <w:r>
        <w:t>, привели к выделению из ихтиологии отдельных разделов или дисциплин, а именно: физиологии рыб, эмбриологии рыб, поведения рыб, сырьевой базы</w:t>
      </w:r>
      <w:r w:rsidR="00523BDF">
        <w:t xml:space="preserve"> рыб</w:t>
      </w:r>
      <w:r>
        <w:t xml:space="preserve">, рыбоводства, рыболовства, технологии рыбных продуктов, экономики рыбного хозяйства, причем </w:t>
      </w:r>
      <w:r w:rsidR="00523BDF">
        <w:t xml:space="preserve">последние четыре из них </w:t>
      </w:r>
      <w:r>
        <w:t xml:space="preserve">являются </w:t>
      </w:r>
      <w:r w:rsidR="00523BDF">
        <w:t xml:space="preserve">непосредственно дисциплинами </w:t>
      </w:r>
      <w:r>
        <w:t xml:space="preserve">прикладного, практического значения. </w:t>
      </w:r>
    </w:p>
    <w:p w:rsidR="00210C58" w:rsidRPr="00210C58" w:rsidRDefault="00210C58" w:rsidP="00210C58">
      <w:r>
        <w:t xml:space="preserve">Исходя из современных </w:t>
      </w:r>
      <w:r w:rsidR="00EB67F7">
        <w:t>представлений</w:t>
      </w:r>
      <w:r>
        <w:t>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</w:t>
      </w:r>
      <w:r w:rsidR="00EB67F7">
        <w:t xml:space="preserve">основании </w:t>
      </w:r>
      <w:r w:rsidRPr="00210C58">
        <w:t>морфологическ</w:t>
      </w:r>
      <w:r w:rsidR="00EB67F7">
        <w:t>их</w:t>
      </w:r>
      <w:r w:rsidRPr="00210C58">
        <w:t>, биологическ</w:t>
      </w:r>
      <w:r w:rsidR="00EB67F7">
        <w:t>их</w:t>
      </w:r>
      <w:r w:rsidRPr="00210C58">
        <w:t>, экологическ</w:t>
      </w:r>
      <w:r w:rsidR="00EB67F7">
        <w:t>их</w:t>
      </w:r>
      <w:r w:rsidRPr="00210C58">
        <w:t xml:space="preserve"> и биохимическ</w:t>
      </w:r>
      <w:r w:rsidR="00EB67F7">
        <w:t xml:space="preserve">их </w:t>
      </w:r>
      <w:proofErr w:type="spellStart"/>
      <w:r w:rsidR="00EB67F7">
        <w:t>осбнностей</w:t>
      </w:r>
      <w:proofErr w:type="spellEnd"/>
      <w:r w:rsidRPr="00210C58">
        <w:t xml:space="preserve">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 xml:space="preserve"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</w:t>
      </w:r>
      <w:r w:rsidR="00EB67F7">
        <w:t>изменчивости</w:t>
      </w:r>
      <w:r w:rsidR="00EB67F7" w:rsidRPr="00210C58">
        <w:t xml:space="preserve"> </w:t>
      </w:r>
      <w:r w:rsidRPr="00210C58">
        <w:t>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>разработка основ направленного изменения состав</w:t>
      </w:r>
      <w:r w:rsidR="00EB67F7">
        <w:t>а</w:t>
      </w:r>
      <w:r w:rsidRPr="00210C58">
        <w:t xml:space="preserve"> ихтиофауны, формирования размерно</w:t>
      </w:r>
      <w:r w:rsidR="00EB67F7">
        <w:t>-</w:t>
      </w:r>
      <w:r w:rsidRPr="00210C58">
        <w:t xml:space="preserve">возрастной и половой структуры популяций 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lastRenderedPageBreak/>
        <w:t>усовершенствования методики ихтиологических исследований с внедрением новых технических средств.</w:t>
      </w:r>
    </w:p>
    <w:p w:rsidR="00271090" w:rsidRDefault="00271090" w:rsidP="00263D66">
      <w:pPr>
        <w:rPr>
          <w:rStyle w:val="20"/>
        </w:rPr>
      </w:pPr>
    </w:p>
    <w:p w:rsidR="00271090" w:rsidRPr="001576AC" w:rsidRDefault="00271090" w:rsidP="001576AC">
      <w:pPr>
        <w:pStyle w:val="2"/>
        <w:rPr>
          <w:rStyle w:val="20"/>
          <w:b/>
        </w:rPr>
      </w:pPr>
      <w:bookmarkStart w:id="16" w:name="_Toc42343199"/>
      <w:r w:rsidRPr="001576AC">
        <w:rPr>
          <w:rStyle w:val="20"/>
          <w:b/>
        </w:rPr>
        <w:t>1.2. Мелкие пелагические рыбы Черного моря</w:t>
      </w:r>
      <w:bookmarkEnd w:id="16"/>
    </w:p>
    <w:p w:rsidR="002701E3" w:rsidRDefault="002F5189" w:rsidP="002701E3">
      <w:r>
        <w:t>К п</w:t>
      </w:r>
      <w:r w:rsidR="002701E3">
        <w:t>елагически</w:t>
      </w:r>
      <w:r>
        <w:t>м</w:t>
      </w:r>
      <w:r w:rsidR="002701E3">
        <w:t xml:space="preserve"> рыб</w:t>
      </w:r>
      <w:r>
        <w:t>ам относятся</w:t>
      </w:r>
      <w:r w:rsidR="002701E3" w:rsidRPr="00EA49EC">
        <w:t xml:space="preserve"> </w:t>
      </w:r>
      <w:r w:rsidR="002701E3">
        <w:t>рыбы</w:t>
      </w:r>
      <w:r>
        <w:t>,</w:t>
      </w:r>
      <w:r w:rsidR="002701E3">
        <w:t xml:space="preserve"> </w:t>
      </w:r>
      <w:r>
        <w:t xml:space="preserve">обитающие </w:t>
      </w:r>
      <w:r w:rsidR="002701E3">
        <w:t xml:space="preserve">в толще воды </w:t>
      </w:r>
      <w:r>
        <w:t xml:space="preserve">(пелагиали), для Черного моря это обычно </w:t>
      </w:r>
      <w:r w:rsidR="002701E3">
        <w:t xml:space="preserve">от поверхности до </w:t>
      </w:r>
      <w:r>
        <w:t>глубин 100–</w:t>
      </w:r>
      <w:r w:rsidR="003516DA">
        <w:t>15</w:t>
      </w:r>
      <w:r>
        <w:t xml:space="preserve">0 м </w:t>
      </w:r>
      <w:proofErr w:type="gramStart"/>
      <w:r w:rsidR="002701E3">
        <w:t>(</w:t>
      </w:r>
      <w:r w:rsidR="003516DA" w:rsidRPr="003516DA">
        <w:t xml:space="preserve"> </w:t>
      </w:r>
      <w:r w:rsidR="003516DA">
        <w:t>на</w:t>
      </w:r>
      <w:proofErr w:type="gramEnd"/>
      <w:r w:rsidR="003516DA">
        <w:t xml:space="preserve"> </w:t>
      </w:r>
      <w:proofErr w:type="spellStart"/>
      <w:r w:rsidR="003516DA">
        <w:t>бóльших</w:t>
      </w:r>
      <w:proofErr w:type="spellEnd"/>
      <w:r w:rsidR="003516DA">
        <w:t xml:space="preserve"> глубинах</w:t>
      </w:r>
      <w:r w:rsidR="003516DA" w:rsidDel="002F5189">
        <w:t xml:space="preserve"> </w:t>
      </w:r>
      <w:r w:rsidR="003516DA">
        <w:t xml:space="preserve">в Черном море </w:t>
      </w:r>
      <w:r>
        <w:t>рыбы обычно не жив</w:t>
      </w:r>
      <w:r w:rsidR="003516DA">
        <w:t>ут</w:t>
      </w:r>
      <w:r w:rsidR="003516DA" w:rsidRPr="003516DA">
        <w:t xml:space="preserve"> </w:t>
      </w:r>
      <w:r w:rsidR="003516DA">
        <w:t>из-за наличия</w:t>
      </w:r>
      <w:r w:rsidR="003516DA" w:rsidRPr="003516DA">
        <w:t xml:space="preserve"> </w:t>
      </w:r>
      <w:r w:rsidR="003516DA">
        <w:t>сероводородного слоя</w:t>
      </w:r>
      <w:r w:rsidR="002701E3">
        <w:t>).</w:t>
      </w:r>
      <w:r>
        <w:t xml:space="preserve"> В Азово-черноморском бассейне наиболее массовыми видами рыб </w:t>
      </w:r>
      <w:r w:rsidR="004C3BF6">
        <w:t xml:space="preserve">являются </w:t>
      </w:r>
      <w:r>
        <w:t xml:space="preserve">азово-черноморский анчоус (хамса), черноморский шпрот (килька), азовская тюлька и черноморская ставрида. </w:t>
      </w:r>
      <w:r w:rsidR="00A06B0B">
        <w:t xml:space="preserve">Это небольшие – от до 5–7 см (тюлька) до 15–18 см (ставрида) рыбы, поэтому называются мелкими пелагическими рыбами. В отличие от крупных пелагических хищников (скумбрия, пеламида, </w:t>
      </w:r>
      <w:proofErr w:type="spellStart"/>
      <w:r w:rsidR="00A06B0B">
        <w:t>луфарь</w:t>
      </w:r>
      <w:proofErr w:type="spellEnd"/>
      <w:r w:rsidR="00A06B0B">
        <w:t xml:space="preserve">), питающихся рыбами, они являются </w:t>
      </w:r>
      <w:proofErr w:type="spellStart"/>
      <w:r w:rsidR="00A06B0B">
        <w:t>планктофагами</w:t>
      </w:r>
      <w:proofErr w:type="spellEnd"/>
      <w:r w:rsidR="00A06B0B">
        <w:t xml:space="preserve">, так как </w:t>
      </w:r>
      <w:r w:rsidR="002701E3">
        <w:t xml:space="preserve">питаются </w:t>
      </w:r>
      <w:r w:rsidR="00A06B0B">
        <w:t xml:space="preserve">преимущественно </w:t>
      </w:r>
      <w:r w:rsidR="002701E3">
        <w:t>мелкими ракообразными</w:t>
      </w:r>
      <w:r w:rsidR="00A06B0B">
        <w:t xml:space="preserve"> (зоопланктоном</w:t>
      </w:r>
      <w:proofErr w:type="gramStart"/>
      <w:r w:rsidR="002701E3">
        <w:t>)</w:t>
      </w:r>
      <w:r w:rsidR="00A06B0B">
        <w:t xml:space="preserve">, </w:t>
      </w:r>
      <w:r w:rsidR="002701E3">
        <w:t xml:space="preserve"> или</w:t>
      </w:r>
      <w:proofErr w:type="gramEnd"/>
      <w:r w:rsidR="00A06B0B">
        <w:t>, при недостатке пищи, – одноклеточными водорослями (</w:t>
      </w:r>
      <w:r w:rsidR="002701E3">
        <w:t>фитопланктоном</w:t>
      </w:r>
      <w:r w:rsidR="00A06B0B">
        <w:t>)</w:t>
      </w:r>
      <w:r w:rsidR="002701E3">
        <w:t xml:space="preserve">. </w:t>
      </w:r>
    </w:p>
    <w:p w:rsidR="00D651C4" w:rsidRDefault="004C3BF6" w:rsidP="0035686B">
      <w:pPr>
        <w:pStyle w:val="aa"/>
      </w:pPr>
      <w:r>
        <w:t xml:space="preserve">Мелкие пелагические рыбы – </w:t>
      </w:r>
      <w:r w:rsidR="00C62A68">
        <w:t xml:space="preserve">это </w:t>
      </w:r>
      <w:r>
        <w:t xml:space="preserve">стайные </w:t>
      </w:r>
      <w:r w:rsidR="00C62A68">
        <w:t>рыбы,</w:t>
      </w:r>
      <w:r>
        <w:t xml:space="preserve"> образующие очень плотные скопления, по</w:t>
      </w:r>
      <w:r w:rsidR="00C62A68">
        <w:t xml:space="preserve">этому по объему добычи они составляют основу промышленного </w:t>
      </w:r>
      <w:proofErr w:type="gramStart"/>
      <w:r w:rsidR="00C62A68">
        <w:t xml:space="preserve">рыболовства </w:t>
      </w:r>
      <w:r>
        <w:t xml:space="preserve"> </w:t>
      </w:r>
      <w:r w:rsidR="00C62A68">
        <w:t>причерноморских</w:t>
      </w:r>
      <w:proofErr w:type="gramEnd"/>
      <w:r w:rsidR="00C62A68">
        <w:t xml:space="preserve"> стран.</w:t>
      </w:r>
      <w:bookmarkStart w:id="17" w:name="_Toc214525871"/>
      <w:bookmarkStart w:id="18" w:name="_Toc42343201"/>
    </w:p>
    <w:p w:rsidR="001E6E08" w:rsidRPr="00B43301" w:rsidRDefault="001E6E08" w:rsidP="001E6E08">
      <w:pPr>
        <w:pStyle w:val="3"/>
      </w:pPr>
      <w:r>
        <w:t>1.2</w:t>
      </w:r>
      <w:r w:rsidR="00230D8F">
        <w:t>.</w:t>
      </w:r>
      <w:r w:rsidR="0049728B">
        <w:t>1</w:t>
      </w:r>
      <w:r w:rsidRPr="00B43301">
        <w:t xml:space="preserve"> </w:t>
      </w:r>
      <w:r w:rsidR="0049728B">
        <w:t>Азово-ч</w:t>
      </w:r>
      <w:r w:rsidR="0049728B" w:rsidRPr="0049728B">
        <w:t xml:space="preserve">ерноморская хамса (анчоус) </w:t>
      </w:r>
      <w:bookmarkEnd w:id="17"/>
      <w:bookmarkEnd w:id="18"/>
    </w:p>
    <w:p w:rsidR="001E6E08" w:rsidRPr="00B43301" w:rsidRDefault="00BA69E4" w:rsidP="00D651C4">
      <w:bookmarkStart w:id="19" w:name="_Toc214525872"/>
      <w:r>
        <w:rPr>
          <w:szCs w:val="32"/>
        </w:rPr>
        <w:t xml:space="preserve">В Черном море обитают азовская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maeoticus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Pusanov</w:t>
      </w:r>
      <w:proofErr w:type="spellEnd"/>
      <w:r w:rsidRPr="00BA69E4">
        <w:rPr>
          <w:szCs w:val="32"/>
        </w:rPr>
        <w:t>, 1926)</w:t>
      </w:r>
      <w:r>
        <w:rPr>
          <w:szCs w:val="32"/>
        </w:rPr>
        <w:t xml:space="preserve"> и черноморская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ponticus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Aleksandrov</w:t>
      </w:r>
      <w:proofErr w:type="spellEnd"/>
      <w:r w:rsidRPr="00BA69E4">
        <w:rPr>
          <w:szCs w:val="32"/>
        </w:rPr>
        <w:t>, 1927)</w:t>
      </w:r>
      <w:r w:rsidR="00C62A68">
        <w:rPr>
          <w:szCs w:val="32"/>
        </w:rPr>
        <w:t xml:space="preserve">. </w:t>
      </w:r>
      <w:bookmarkEnd w:id="19"/>
      <w:r w:rsidR="001E6E08" w:rsidRPr="00B43301">
        <w:t xml:space="preserve">По </w:t>
      </w:r>
      <w:r w:rsidR="00C62A68">
        <w:t xml:space="preserve">своему </w:t>
      </w:r>
      <w:r w:rsidR="001E6E08" w:rsidRPr="00B43301">
        <w:t xml:space="preserve">таксономическому положению </w:t>
      </w:r>
      <w:r w:rsidR="00093A4B">
        <w:t xml:space="preserve">азовская и </w:t>
      </w:r>
      <w:r w:rsidR="001E6E08" w:rsidRPr="00B43301">
        <w:t>черноморская хамса представля</w:t>
      </w:r>
      <w:r w:rsidR="00093A4B">
        <w:t>ю</w:t>
      </w:r>
      <w:r w:rsidR="001E6E08" w:rsidRPr="00B43301">
        <w:t>т собой подвид</w:t>
      </w:r>
      <w:r w:rsidR="00093A4B">
        <w:t>ы</w:t>
      </w:r>
      <w:r w:rsidR="001E6E08" w:rsidRPr="00B43301">
        <w:t xml:space="preserve"> (географически</w:t>
      </w:r>
      <w:r w:rsidR="00093A4B">
        <w:t>е</w:t>
      </w:r>
      <w:r w:rsidR="001E6E08" w:rsidRPr="00B43301">
        <w:t xml:space="preserve"> рас</w:t>
      </w:r>
      <w:r w:rsidR="00093A4B">
        <w:t>ы</w:t>
      </w:r>
      <w:r w:rsidR="001E6E08" w:rsidRPr="00B43301">
        <w:t>) европейского анчоуса. По объему добычи явля</w:t>
      </w:r>
      <w:r w:rsidR="00093A4B">
        <w:t>ю</w:t>
      </w:r>
      <w:r w:rsidR="001E6E08" w:rsidRPr="00B43301">
        <w:t>тся важнейшим</w:t>
      </w:r>
      <w:r w:rsidR="00093A4B">
        <w:t>и</w:t>
      </w:r>
      <w:r w:rsidR="001E6E08" w:rsidRPr="00B43301">
        <w:t xml:space="preserve"> объект</w:t>
      </w:r>
      <w:r w:rsidR="00093A4B">
        <w:t>а</w:t>
      </w:r>
      <w:r w:rsidR="001E6E08" w:rsidRPr="00B43301">
        <w:t>м</w:t>
      </w:r>
      <w:r w:rsidR="00093A4B">
        <w:t>и</w:t>
      </w:r>
      <w:r w:rsidR="001E6E08">
        <w:t xml:space="preserve"> </w:t>
      </w:r>
      <w:r w:rsidR="001E6E08" w:rsidRPr="00B43301">
        <w:t xml:space="preserve">рыболовства в Черном море. По своему происхождению хамса относится к группе средиземноморских вселенцев и, соответственно, </w:t>
      </w:r>
      <w:r w:rsidR="00863B3A">
        <w:t>–</w:t>
      </w:r>
      <w:r w:rsidR="002A5229">
        <w:t xml:space="preserve"> </w:t>
      </w:r>
      <w:r w:rsidR="00863B3A">
        <w:t xml:space="preserve">к </w:t>
      </w:r>
      <w:r w:rsidR="001E6E08" w:rsidRPr="00B43301">
        <w:t>тепло</w:t>
      </w:r>
      <w:r w:rsidR="00863B3A">
        <w:t>водным</w:t>
      </w:r>
      <w:r w:rsidR="001E6E08" w:rsidRPr="00B43301">
        <w:t xml:space="preserve"> вид</w:t>
      </w:r>
      <w:r w:rsidR="00863B3A">
        <w:t>а</w:t>
      </w:r>
      <w:r w:rsidR="001E6E08" w:rsidRPr="00B43301">
        <w:t>м.</w:t>
      </w:r>
    </w:p>
    <w:p w:rsidR="001E6E08" w:rsidRDefault="001E6E08" w:rsidP="001E6E08">
      <w:pPr>
        <w:ind w:firstLine="709"/>
      </w:pPr>
      <w:r w:rsidRPr="00B43301">
        <w:t>Тело хамсы удлиненное, несильно сжатое с боков. Длина рыб</w:t>
      </w:r>
      <w:r w:rsidR="00093A4B" w:rsidRPr="00B43301">
        <w:t>, в среднем,</w:t>
      </w:r>
      <w:r w:rsidRPr="00B43301">
        <w:t xml:space="preserve"> составляет </w:t>
      </w:r>
      <w:r w:rsidR="00093A4B">
        <w:t>10–</w:t>
      </w:r>
      <w:r w:rsidRPr="00B43301">
        <w:t>12 см.</w:t>
      </w:r>
      <w:r w:rsidR="00863B3A">
        <w:t xml:space="preserve"> </w:t>
      </w:r>
      <w:r w:rsidRPr="00B43301">
        <w:t xml:space="preserve">(рис. 1) </w:t>
      </w:r>
    </w:p>
    <w:p w:rsidR="00863B3A" w:rsidRDefault="009B4D58" w:rsidP="001E6E08">
      <w:pPr>
        <w:ind w:firstLine="709"/>
      </w:pPr>
      <w:r>
        <w:rPr>
          <w:noProof/>
          <w:lang w:eastAsia="ru-RU"/>
        </w:rPr>
        <w:lastRenderedPageBreak/>
        <w:drawing>
          <wp:inline distT="0" distB="0" distL="0" distR="0">
            <wp:extent cx="52070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199200" cy="1904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58" w:rsidRPr="00B43301" w:rsidRDefault="009B4D58" w:rsidP="00D651C4">
      <w:pPr>
        <w:ind w:firstLine="0"/>
        <w:jc w:val="center"/>
      </w:pPr>
      <w:r>
        <w:t xml:space="preserve">Рис. 1 </w:t>
      </w:r>
      <w:r w:rsidR="00E31A9A">
        <w:t xml:space="preserve">– </w:t>
      </w:r>
      <w:r>
        <w:t>Азовский и черноморский анчоусы.</w:t>
      </w:r>
    </w:p>
    <w:p w:rsidR="001E6E08" w:rsidRPr="00B43301" w:rsidRDefault="001E6E08" w:rsidP="001E6E08">
      <w:pPr>
        <w:ind w:firstLine="709"/>
      </w:pPr>
      <w:r w:rsidRPr="00B43301">
        <w:t xml:space="preserve">Размножение </w:t>
      </w:r>
      <w:r w:rsidR="00C62A68">
        <w:t xml:space="preserve">черноморской </w:t>
      </w:r>
      <w:r w:rsidRPr="00B43301">
        <w:t>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 xml:space="preserve">до 17-18‰ (большая часть акватории моря). </w:t>
      </w:r>
      <w:r w:rsidR="00C62A68">
        <w:t xml:space="preserve">Азовская хамса летом нерестится и откармливается в Азовском море, </w:t>
      </w:r>
      <w:proofErr w:type="spellStart"/>
      <w:r w:rsidR="00C62A68">
        <w:t>зимупроводит</w:t>
      </w:r>
      <w:proofErr w:type="spellEnd"/>
      <w:r w:rsidR="00C62A68">
        <w:t xml:space="preserve"> в Черном море. </w:t>
      </w:r>
      <w:r w:rsidRPr="00B43301">
        <w:t xml:space="preserve">Нерест </w:t>
      </w:r>
      <w:r w:rsidR="00C62A68">
        <w:t xml:space="preserve">хамсы </w:t>
      </w:r>
      <w:r w:rsidRPr="00B43301">
        <w:t>начинается в сер</w:t>
      </w:r>
      <w:r w:rsidR="00846C3D">
        <w:t>едине мая при температуре 14-15</w:t>
      </w:r>
      <w:r w:rsidR="00093A4B">
        <w:t> 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093A4B">
        <w:t xml:space="preserve"> °</w:t>
      </w:r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</w:t>
      </w:r>
      <w:r w:rsidR="00093A4B" w:rsidRPr="00B43301">
        <w:t>В</w:t>
      </w:r>
      <w:r w:rsidR="00093A4B">
        <w:t> </w:t>
      </w:r>
      <w:r w:rsidRPr="00B43301">
        <w:t xml:space="preserve">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>годы, отличающиеся низкой урожайностью</w:t>
      </w:r>
      <w:r>
        <w:t xml:space="preserve"> </w:t>
      </w:r>
      <w:r w:rsidRPr="00B43301">
        <w:t xml:space="preserve">молоди, в уловах преобладают более крупные </w:t>
      </w:r>
      <w:r w:rsidRPr="00B43301">
        <w:lastRenderedPageBreak/>
        <w:t>двухлетние рыбы. Вследствие высокой естественной и промысловой смертности трех-</w:t>
      </w:r>
      <w:r w:rsidR="00093A4B">
        <w:t xml:space="preserve"> </w:t>
      </w:r>
      <w:r w:rsidRPr="00B43301">
        <w:t>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305CFD" w:rsidRDefault="001E6E08" w:rsidP="00D651C4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</w:t>
      </w:r>
      <w:r w:rsidR="00305CFD">
        <w:t>л</w:t>
      </w:r>
      <w:r w:rsidRPr="00B43301">
        <w:t>.</w:t>
      </w:r>
      <w:r w:rsidR="00305CFD">
        <w:t xml:space="preserve"> </w:t>
      </w:r>
      <w:r w:rsidR="00E31A9A">
        <w:t>1</w:t>
      </w:r>
      <w:r w:rsidRPr="00B43301">
        <w:t>).</w:t>
      </w:r>
    </w:p>
    <w:p w:rsidR="00305CFD" w:rsidRDefault="00305CFD" w:rsidP="00D651C4">
      <w:pPr>
        <w:spacing w:after="0"/>
        <w:ind w:firstLine="0"/>
        <w:jc w:val="center"/>
      </w:pPr>
      <w:r w:rsidRPr="00A32FA9">
        <w:t xml:space="preserve">Таблица </w:t>
      </w:r>
      <w:r w:rsidR="00E31A9A">
        <w:t>1</w:t>
      </w:r>
      <w:r w:rsidRPr="00A32FA9">
        <w:t xml:space="preserve"> - Длина и масса черноморской хамсы в зависимости от возраста </w:t>
      </w:r>
    </w:p>
    <w:p w:rsidR="00305CFD" w:rsidRPr="00A32FA9" w:rsidRDefault="00305CFD" w:rsidP="00D651C4">
      <w:pPr>
        <w:spacing w:after="0"/>
        <w:ind w:firstLine="0"/>
        <w:jc w:val="center"/>
      </w:pPr>
      <w:r w:rsidRPr="00A32FA9">
        <w:t>по данным</w:t>
      </w:r>
      <w:r w:rsidR="009470D2">
        <w:t xml:space="preserve"> </w:t>
      </w:r>
      <w:proofErr w:type="spellStart"/>
      <w:r w:rsidR="009470D2">
        <w:t>ЮгНИРО</w:t>
      </w:r>
      <w:proofErr w:type="spellEnd"/>
      <w:r w:rsidR="009470D2">
        <w:t xml:space="preserve"> (Состояние промысловых ресурсов …</w:t>
      </w:r>
      <w:r>
        <w:t>,</w:t>
      </w:r>
      <w:r w:rsidRPr="00A32FA9">
        <w:t xml:space="preserve"> 1995)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416"/>
        <w:gridCol w:w="3009"/>
        <w:gridCol w:w="1529"/>
        <w:gridCol w:w="2692"/>
      </w:tblGrid>
      <w:tr w:rsidR="001E6E08" w:rsidRPr="00093A4B" w:rsidTr="00D651C4">
        <w:trPr>
          <w:trHeight w:val="283"/>
        </w:trPr>
        <w:tc>
          <w:tcPr>
            <w:tcW w:w="690" w:type="pct"/>
            <w:vMerge w:val="restart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Возраст, годы</w:t>
            </w:r>
          </w:p>
        </w:tc>
        <w:tc>
          <w:tcPr>
            <w:tcW w:w="2206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Длина, мм</w:t>
            </w:r>
          </w:p>
        </w:tc>
        <w:tc>
          <w:tcPr>
            <w:tcW w:w="2104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Масса, г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Merge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D651C4">
              <w:rPr>
                <w:sz w:val="32"/>
                <w:szCs w:val="32"/>
              </w:rPr>
              <w:t>редняя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</w:t>
            </w:r>
            <w:r w:rsidR="00D978BD">
              <w:rPr>
                <w:sz w:val="32"/>
                <w:szCs w:val="32"/>
              </w:rPr>
              <w:t>.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средняя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макс.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82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55</w:t>
            </w:r>
            <w:r>
              <w:rPr>
                <w:sz w:val="32"/>
                <w:szCs w:val="32"/>
              </w:rPr>
              <w:t>–110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1,5</w:t>
            </w:r>
            <w:r>
              <w:rPr>
                <w:sz w:val="32"/>
                <w:szCs w:val="32"/>
              </w:rPr>
              <w:t>–10,5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2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120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108</w:t>
            </w:r>
            <w:r>
              <w:rPr>
                <w:sz w:val="32"/>
                <w:szCs w:val="32"/>
              </w:rPr>
              <w:t>–127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14,2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10,0</w:t>
            </w:r>
            <w:r>
              <w:rPr>
                <w:sz w:val="32"/>
                <w:szCs w:val="32"/>
              </w:rPr>
              <w:t>–16,5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3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127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124</w:t>
            </w:r>
            <w:r>
              <w:rPr>
                <w:sz w:val="32"/>
                <w:szCs w:val="32"/>
              </w:rPr>
              <w:t>–130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15,3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10,3</w:t>
            </w:r>
            <w:r>
              <w:rPr>
                <w:sz w:val="32"/>
                <w:szCs w:val="32"/>
              </w:rPr>
              <w:t>–18,0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129</w:t>
            </w:r>
            <w:r>
              <w:rPr>
                <w:sz w:val="32"/>
                <w:szCs w:val="32"/>
              </w:rPr>
              <w:t>–141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17,9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139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  <w:r>
              <w:rPr>
                <w:sz w:val="32"/>
                <w:szCs w:val="32"/>
              </w:rPr>
              <w:t>–155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18,0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–23,5</w:t>
            </w:r>
          </w:p>
        </w:tc>
      </w:tr>
    </w:tbl>
    <w:p w:rsidR="00C62A68" w:rsidRDefault="00C62A68" w:rsidP="00C62A6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августа по октябрь хамса интенсивно питается, что приводит к быстрому </w:t>
      </w:r>
      <w:r w:rsidRPr="00B43301">
        <w:lastRenderedPageBreak/>
        <w:t>накоплению жира, который является энергетическим запасом для существования</w:t>
      </w:r>
      <w:r>
        <w:t xml:space="preserve"> </w:t>
      </w:r>
      <w:r w:rsidRPr="00B43301">
        <w:t xml:space="preserve">рыбы в зимний период. Первые признаки начала миграции </w:t>
      </w:r>
      <w:r w:rsidR="00837F15">
        <w:t>азово-</w:t>
      </w:r>
      <w:r w:rsidRPr="00B43301">
        <w:t>черноморск</w:t>
      </w:r>
      <w:r w:rsidR="00837F15">
        <w:t>о</w:t>
      </w:r>
      <w:r w:rsidRPr="00B43301">
        <w:t>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837F15" w:rsidP="001E6E08">
      <w:pPr>
        <w:ind w:firstLine="709"/>
      </w:pPr>
      <w:r>
        <w:t xml:space="preserve">При осеннем похолодании азовская хамса собирается в плотные стаи и мигрирует в Черное море через Керченский пролив к местам зимовки, которые располагаются у побережья северного Кавказа (Анапа–Сочи) и у южного берега Крыма. </w:t>
      </w:r>
      <w:r w:rsidR="001E6E08" w:rsidRPr="00B43301">
        <w:t xml:space="preserve">Традиционными районами образования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</w:t>
      </w:r>
      <w:r>
        <w:t xml:space="preserve">осенью и зимой </w:t>
      </w:r>
      <w:r w:rsidR="001E6E08" w:rsidRPr="00B43301">
        <w:t>происходит активный промысел хамсы кошельковыми неводами</w:t>
      </w:r>
      <w:r>
        <w:t xml:space="preserve"> и тралами</w:t>
      </w:r>
      <w:r w:rsidR="001E6E08" w:rsidRPr="00B43301">
        <w:t>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</w:t>
      </w:r>
      <w:r w:rsidR="00D30BED">
        <w:t xml:space="preserve"> (Чащин, </w:t>
      </w:r>
      <w:proofErr w:type="spellStart"/>
      <w:r w:rsidR="00D30BED">
        <w:t>Акселев</w:t>
      </w:r>
      <w:proofErr w:type="spellEnd"/>
      <w:r w:rsidR="00D30BED">
        <w:t>, 1990)</w:t>
      </w:r>
      <w:r w:rsidRPr="00B43301">
        <w:t>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D651C4">
      <w:pPr>
        <w:ind w:firstLine="0"/>
        <w:jc w:val="center"/>
      </w:pPr>
      <w:r w:rsidRPr="00B43301">
        <w:t>у= 0,528х+6,728;</w:t>
      </w:r>
    </w:p>
    <w:p w:rsidR="001E6E08" w:rsidRPr="00B43301" w:rsidRDefault="001E6E08" w:rsidP="00D651C4">
      <w:pPr>
        <w:ind w:firstLine="0"/>
      </w:pPr>
      <w:r w:rsidRPr="00B43301">
        <w:t>пределы у от 1</w:t>
      </w:r>
      <w:r w:rsidR="00846C3D">
        <w:t xml:space="preserve">4 до 16 </w:t>
      </w:r>
      <w:r w:rsidR="00305CFD">
        <w:t>°</w:t>
      </w:r>
      <w:r w:rsidRPr="00B43301">
        <w:t xml:space="preserve">С; х </w:t>
      </w:r>
      <w:r w:rsidR="00837F15">
        <w:t>–</w:t>
      </w:r>
      <w:r w:rsidRPr="00B43301">
        <w:t xml:space="preserve"> от 12 до 17% жира, и аналогично для сеголетков:</w:t>
      </w:r>
    </w:p>
    <w:p w:rsidR="001E6E08" w:rsidRPr="00B43301" w:rsidRDefault="001E6E08" w:rsidP="00D651C4">
      <w:pPr>
        <w:ind w:firstLine="0"/>
        <w:jc w:val="center"/>
      </w:pPr>
      <w:r w:rsidRPr="00B43301">
        <w:t>у= 0,295х + 8,482;</w:t>
      </w:r>
    </w:p>
    <w:p w:rsidR="001E6E08" w:rsidRPr="00B43301" w:rsidRDefault="00846C3D" w:rsidP="00D651C4">
      <w:pPr>
        <w:ind w:firstLine="0"/>
      </w:pPr>
      <w:r>
        <w:t xml:space="preserve">пределы у от 10,5 до 13,0 </w:t>
      </w:r>
      <w:r w:rsidR="00305CFD">
        <w:t>°</w:t>
      </w:r>
      <w:r w:rsidR="001E6E08" w:rsidRPr="00B43301">
        <w:t xml:space="preserve">С; х </w:t>
      </w:r>
      <w:r w:rsidR="00837F15">
        <w:t>–</w:t>
      </w:r>
      <w:r w:rsidR="001E6E08" w:rsidRPr="00B43301">
        <w:t xml:space="preserve"> менее 13% жира.</w:t>
      </w:r>
    </w:p>
    <w:p w:rsidR="001E6E08" w:rsidRPr="00B43301" w:rsidRDefault="001E6E08" w:rsidP="001E6E08">
      <w:pPr>
        <w:ind w:firstLine="709"/>
      </w:pPr>
      <w:r w:rsidRPr="00B43301">
        <w:t xml:space="preserve"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хамсы подходит к берегу и </w:t>
      </w:r>
      <w:r w:rsidRPr="00B43301">
        <w:lastRenderedPageBreak/>
        <w:t>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 xml:space="preserve">хорошо доступна для промысла </w:t>
      </w:r>
      <w:r w:rsidR="00837F15">
        <w:t xml:space="preserve">тралами и </w:t>
      </w:r>
      <w:r w:rsidRPr="00B43301">
        <w:t>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305CFD">
        <w:t xml:space="preserve"> °С</w:t>
      </w:r>
      <w:r w:rsidRPr="00B43301">
        <w:t xml:space="preserve"> и перемешивания вод по всей 100</w:t>
      </w:r>
      <w:r w:rsidR="00305CFD">
        <w:t>–</w:t>
      </w:r>
      <w:r w:rsidRPr="00B43301">
        <w:t>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305CFD">
        <w:t xml:space="preserve"> 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</w:t>
      </w:r>
      <w:r w:rsidRPr="00D651C4">
        <w:rPr>
          <w:vertAlign w:val="superscript"/>
        </w:rPr>
        <w:t>3</w:t>
      </w:r>
      <w:r w:rsidRPr="00B43301">
        <w:t>. В середине ночи плотность концентраций снижается до 20-60 экз./м</w:t>
      </w:r>
      <w:r w:rsidRPr="00D651C4">
        <w:rPr>
          <w:vertAlign w:val="superscript"/>
        </w:rPr>
        <w:t>3</w:t>
      </w:r>
      <w:r w:rsidRPr="00B43301">
        <w:t xml:space="preserve">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</w:t>
      </w:r>
      <w:r w:rsidR="00DE6845">
        <w:t>–</w:t>
      </w:r>
      <w:r w:rsidRPr="00B43301">
        <w:t xml:space="preserve"> апреле.</w:t>
      </w:r>
    </w:p>
    <w:p w:rsidR="001E6E08" w:rsidRPr="00B43301" w:rsidRDefault="001E6E08" w:rsidP="001E6E08">
      <w:pPr>
        <w:ind w:firstLine="709"/>
      </w:pPr>
      <w:r w:rsidRPr="00B43301">
        <w:t xml:space="preserve">При анализе многолетней динамики численности хамсы </w:t>
      </w:r>
      <w:r w:rsidR="00653830">
        <w:t xml:space="preserve">в </w:t>
      </w:r>
      <w:r w:rsidR="00DE6845">
        <w:t>Ч</w:t>
      </w:r>
      <w:r w:rsidR="00653830" w:rsidRPr="00B43301">
        <w:t>ерном</w:t>
      </w:r>
      <w:r w:rsidR="00653830">
        <w:t xml:space="preserve"> м</w:t>
      </w:r>
      <w:r w:rsidR="00653830" w:rsidRPr="00B43301">
        <w:t>ор</w:t>
      </w:r>
      <w:r w:rsidR="00653830">
        <w:t>е</w:t>
      </w:r>
      <w:r w:rsidR="00653830" w:rsidRPr="00B43301">
        <w:t xml:space="preserve"> </w:t>
      </w:r>
      <w:r w:rsidRPr="00B43301">
        <w:t>следует учитывать, что с</w:t>
      </w:r>
      <w:r>
        <w:t xml:space="preserve"> </w:t>
      </w:r>
      <w:r w:rsidRPr="00B43301">
        <w:t xml:space="preserve">начала </w:t>
      </w:r>
      <w:r w:rsidR="00653830">
        <w:t>19</w:t>
      </w:r>
      <w:r w:rsidRPr="00B43301">
        <w:t xml:space="preserve">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</w:t>
      </w:r>
      <w:r w:rsidRPr="00B43301">
        <w:lastRenderedPageBreak/>
        <w:t>ситуации), запасы мелких короткоцикл</w:t>
      </w:r>
      <w:r w:rsidR="00A7704B">
        <w:t>овых</w:t>
      </w:r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>Соответственно, до конца 80-х годов, пока происходило наращивание числа добывающих судов (прежде всего Турции), запасы черноморской хамсы были относительно стабильны, а уловы постепенно возрастали</w:t>
      </w:r>
      <w:r w:rsidR="009470D2">
        <w:t xml:space="preserve"> (</w:t>
      </w:r>
      <w:r w:rsidR="009470D2" w:rsidRPr="00D651C4">
        <w:rPr>
          <w:highlight w:val="yellow"/>
        </w:rPr>
        <w:t xml:space="preserve">рис. </w:t>
      </w:r>
      <w:r w:rsidR="00E31A9A">
        <w:t>2</w:t>
      </w:r>
      <w:r w:rsidR="009470D2">
        <w:t>)</w:t>
      </w:r>
      <w:r w:rsidRPr="00B43301">
        <w:t>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r w:rsidR="00DE6845">
        <w:t>урожай</w:t>
      </w:r>
      <w:r w:rsidR="00DE6845" w:rsidRPr="00B43301">
        <w:t xml:space="preserve">ное </w:t>
      </w:r>
      <w:r w:rsidRPr="00B43301">
        <w:t xml:space="preserve">поколение, состояние ресурсов черноморской хамсы улучшилось. Но вновь резко увеличившийся </w:t>
      </w:r>
      <w:r>
        <w:t>"</w:t>
      </w:r>
      <w:r w:rsidRPr="00B43301">
        <w:t>пресс</w:t>
      </w:r>
      <w:r>
        <w:t>"</w:t>
      </w:r>
      <w:r w:rsidRPr="00B43301">
        <w:t xml:space="preserve"> промысла </w:t>
      </w:r>
      <w:r w:rsidR="00DE6845" w:rsidRPr="00B43301">
        <w:t>в 1988</w:t>
      </w:r>
      <w:r w:rsidR="00DE6845">
        <w:t xml:space="preserve"> </w:t>
      </w:r>
      <w:r w:rsidR="00DE6845" w:rsidRPr="00B43301">
        <w:t xml:space="preserve">г. </w:t>
      </w:r>
      <w:r w:rsidRPr="00B43301">
        <w:t>повлек за собой очередное снижение численности стада.</w:t>
      </w:r>
    </w:p>
    <w:p w:rsidR="00653830" w:rsidRDefault="00653830" w:rsidP="001E6E08">
      <w:pPr>
        <w:ind w:firstLine="709"/>
      </w:pPr>
    </w:p>
    <w:p w:rsidR="00653830" w:rsidRDefault="00DE6845" w:rsidP="00D651C4">
      <w:pPr>
        <w:ind w:firstLine="0"/>
      </w:pPr>
      <w:r w:rsidRPr="00DE6845">
        <w:rPr>
          <w:noProof/>
          <w:lang w:eastAsia="ru-RU"/>
        </w:rPr>
        <w:lastRenderedPageBreak/>
        <w:drawing>
          <wp:inline distT="0" distB="0" distL="0" distR="0" wp14:anchorId="4672A6D7" wp14:editId="377762F1">
            <wp:extent cx="6480175" cy="33646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45" w:rsidRDefault="00DE6845" w:rsidP="00D651C4">
      <w:pPr>
        <w:ind w:firstLine="0"/>
      </w:pPr>
      <w:r>
        <w:t xml:space="preserve">Рисунок </w:t>
      </w:r>
      <w:r w:rsidR="00E31A9A">
        <w:t>2</w:t>
      </w:r>
      <w:r>
        <w:t xml:space="preserve">. Динамика годового вылова хамсы всеми причерноморскими странами (1) и </w:t>
      </w:r>
      <w:r w:rsidR="009470D2">
        <w:t xml:space="preserve">в том числе </w:t>
      </w:r>
      <w:r>
        <w:t xml:space="preserve">Турцией (2) по данным ФАО </w:t>
      </w:r>
    </w:p>
    <w:p w:rsidR="00DE6845" w:rsidRDefault="00DE6845" w:rsidP="001E6E08">
      <w:pPr>
        <w:ind w:firstLine="709"/>
      </w:pPr>
    </w:p>
    <w:p w:rsidR="001E6E08" w:rsidRPr="00B43301" w:rsidRDefault="00DE6845" w:rsidP="001E6E08">
      <w:pPr>
        <w:ind w:firstLine="709"/>
      </w:pPr>
      <w:r>
        <w:t xml:space="preserve"> </w:t>
      </w:r>
      <w:r w:rsidR="001E6E08" w:rsidRPr="00B43301">
        <w:t>Происходящее год от года ухудшение экологической ситуации способствовало наступлению депрессии запаса черноморской хамсы. В большей степени это оказалось</w:t>
      </w:r>
      <w:r w:rsidR="001E6E08">
        <w:t xml:space="preserve"> </w:t>
      </w:r>
      <w:r w:rsidR="001E6E08" w:rsidRPr="00B43301">
        <w:t xml:space="preserve">обусловленным вселением и массовым развитием в Черном море гребневика </w:t>
      </w:r>
      <w:proofErr w:type="spellStart"/>
      <w:r w:rsidR="00647A8C" w:rsidRPr="00D651C4">
        <w:rPr>
          <w:i/>
        </w:rPr>
        <w:t>Mnemiopsis</w:t>
      </w:r>
      <w:proofErr w:type="spellEnd"/>
      <w:r w:rsidR="00647A8C" w:rsidRPr="00D651C4">
        <w:rPr>
          <w:i/>
        </w:rPr>
        <w:t xml:space="preserve"> </w:t>
      </w:r>
      <w:proofErr w:type="spellStart"/>
      <w:r w:rsidR="00647A8C" w:rsidRPr="00D651C4">
        <w:rPr>
          <w:i/>
        </w:rPr>
        <w:t>leidyi</w:t>
      </w:r>
      <w:proofErr w:type="spellEnd"/>
      <w:r w:rsidR="001E6E08" w:rsidRPr="00B43301">
        <w:t xml:space="preserve">, который явился серьезным пищевым конкурентом рыб, а также стал потреблять их икру и молодь. В 1989-90 гг. биомасса </w:t>
      </w:r>
      <w:r w:rsidR="00647A8C">
        <w:t xml:space="preserve">этого </w:t>
      </w:r>
      <w:r w:rsidR="001E6E08" w:rsidRPr="00B43301">
        <w:t>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A10175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</w:t>
      </w:r>
      <w:r w:rsidR="00647A8C" w:rsidRPr="00B43301">
        <w:t>биомассы</w:t>
      </w:r>
      <w:r w:rsidR="00647A8C">
        <w:t xml:space="preserve"> </w:t>
      </w:r>
      <w:proofErr w:type="spellStart"/>
      <w:r w:rsidR="00647A8C">
        <w:t>мнемиопсиса</w:t>
      </w:r>
      <w:proofErr w:type="spellEnd"/>
      <w:r w:rsidRPr="00B43301">
        <w:t xml:space="preserve">. Так, в августе 1991 и 1992 гг. в северной </w:t>
      </w:r>
      <w:r w:rsidRPr="00B43301">
        <w:lastRenderedPageBreak/>
        <w:t xml:space="preserve">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</w:t>
      </w:r>
    </w:p>
    <w:p w:rsidR="00927D84" w:rsidRPr="00927D84" w:rsidRDefault="00927D84" w:rsidP="001E6E08">
      <w:pPr>
        <w:ind w:firstLine="709"/>
      </w:pPr>
      <w:r w:rsidRPr="0035686B">
        <w:t xml:space="preserve">В настоящее время другой гребневик-вселенец </w:t>
      </w:r>
      <w:proofErr w:type="spellStart"/>
      <w:r w:rsidRPr="0035686B">
        <w:rPr>
          <w:i/>
          <w:lang w:val="en-US"/>
        </w:rPr>
        <w:t>Beroe</w:t>
      </w:r>
      <w:proofErr w:type="spellEnd"/>
      <w:r w:rsidRPr="0035686B">
        <w:rPr>
          <w:i/>
        </w:rPr>
        <w:t xml:space="preserve"> </w:t>
      </w:r>
      <w:r w:rsidRPr="0035686B">
        <w:rPr>
          <w:i/>
          <w:lang w:val="en-US"/>
        </w:rPr>
        <w:t>ovat</w:t>
      </w:r>
      <w:r w:rsidR="00EF0C9B" w:rsidRPr="0035686B">
        <w:rPr>
          <w:i/>
          <w:lang w:val="en-US"/>
        </w:rPr>
        <w:t>a</w:t>
      </w:r>
      <w:r w:rsidRPr="0035686B">
        <w:t xml:space="preserve">, питающийся исключительно </w:t>
      </w:r>
      <w:proofErr w:type="spellStart"/>
      <w:r w:rsidRPr="0035686B">
        <w:t>мнемиопсисом</w:t>
      </w:r>
      <w:proofErr w:type="spellEnd"/>
      <w:r w:rsidRPr="0035686B">
        <w:t xml:space="preserve">, контролирует его численность. И обеспеченность пищей мелких пелагических рыб определяется взаимодействием этих гребневиков. </w:t>
      </w:r>
      <w:r w:rsidR="00E31A9A" w:rsidRPr="0035686B">
        <w:t>В результате, вылов хамсы в Черном море значительно меняется от года к году, но Турецкий промысел в 1995–2010 гг. в среднем почти достиг уровня самых продуктивных 1980–1988 гг.</w:t>
      </w:r>
      <w:r w:rsidR="00E31A9A">
        <w:t xml:space="preserve">  </w:t>
      </w:r>
    </w:p>
    <w:p w:rsidR="00A10175" w:rsidRDefault="00E31A9A" w:rsidP="00A10175">
      <w:pPr>
        <w:ind w:firstLine="709"/>
      </w:pPr>
      <w:r>
        <w:t>В последние годы хамса (преимущественно азовский подвид) остается самым важным по уровню добычи промысловой рыбой в Азово-черноморском бассейне России. Промысел ведется с октября по март (</w:t>
      </w:r>
      <w:r w:rsidRPr="00D651C4">
        <w:rPr>
          <w:highlight w:val="yellow"/>
        </w:rPr>
        <w:t xml:space="preserve">рис. </w:t>
      </w:r>
      <w:r w:rsidR="00EF0C9B">
        <w:t>3</w:t>
      </w:r>
      <w:r>
        <w:t xml:space="preserve">). </w:t>
      </w:r>
      <w:r w:rsidR="00A10175">
        <w:t>По данным Ц</w:t>
      </w:r>
      <w:r w:rsidR="00A10175" w:rsidRPr="000159DD">
        <w:t xml:space="preserve">ентра оперативного прогноза промысла </w:t>
      </w:r>
      <w:proofErr w:type="spellStart"/>
      <w:r w:rsidR="00A10175" w:rsidRPr="000159DD">
        <w:t>АзНИИРХ</w:t>
      </w:r>
      <w:proofErr w:type="spellEnd"/>
      <w:r w:rsidR="00A10175">
        <w:t xml:space="preserve">, Российской Федерацией в промысловый сезон 2018-2019 гг. было выловлено больше </w:t>
      </w:r>
      <w:r w:rsidR="0003019D">
        <w:t>30</w:t>
      </w:r>
      <w:r w:rsidR="00A10175">
        <w:t xml:space="preserve"> тыс. т, </w:t>
      </w:r>
      <w:proofErr w:type="gramStart"/>
      <w:r w:rsidR="00A10175">
        <w:t>а  в</w:t>
      </w:r>
      <w:proofErr w:type="gramEnd"/>
      <w:r w:rsidR="00A10175">
        <w:t xml:space="preserve"> промысловый сезон 2019-2020 гг. – больше </w:t>
      </w:r>
      <w:r w:rsidR="0003019D">
        <w:t>32</w:t>
      </w:r>
      <w:r w:rsidR="00A10175">
        <w:t xml:space="preserve"> тыс. т хамсы, при этом более половины вылова добывается рыбаками г. Севастополя.</w:t>
      </w:r>
    </w:p>
    <w:p w:rsidR="00A10175" w:rsidRPr="00B43301" w:rsidRDefault="00A10175" w:rsidP="001E6E08">
      <w:pPr>
        <w:ind w:firstLine="709"/>
      </w:pPr>
    </w:p>
    <w:p w:rsidR="001E6E08" w:rsidRDefault="00A1622E" w:rsidP="001E6E08">
      <w:pPr>
        <w:ind w:firstLine="709"/>
      </w:pPr>
      <w:r>
        <w:rPr>
          <w:noProof/>
          <w:lang w:eastAsia="ru-RU"/>
        </w:rPr>
        <w:drawing>
          <wp:inline distT="0" distB="0" distL="0" distR="0" wp14:anchorId="4516FF1C" wp14:editId="1E45AAE4">
            <wp:extent cx="5940425" cy="3108941"/>
            <wp:effectExtent l="0" t="0" r="3175" b="0"/>
            <wp:docPr id="5" name="Рисунок 5" descr="http://azniirkh.ru/wp-content/uploads/2020/03/Bufer-obmena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zniirkh.ru/wp-content/uploads/2020/03/Bufer-obmena-3-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5" w:rsidRPr="00B43301" w:rsidRDefault="00A10175" w:rsidP="00A10175">
      <w:pPr>
        <w:ind w:firstLine="709"/>
      </w:pPr>
      <w:r w:rsidRPr="00024083">
        <w:rPr>
          <w:highlight w:val="yellow"/>
        </w:rPr>
        <w:lastRenderedPageBreak/>
        <w:t>Рис</w:t>
      </w:r>
      <w:r w:rsidR="00EF0C9B">
        <w:rPr>
          <w:highlight w:val="yellow"/>
        </w:rPr>
        <w:t>унок</w:t>
      </w:r>
      <w:r w:rsidRPr="00024083">
        <w:rPr>
          <w:highlight w:val="yellow"/>
        </w:rPr>
        <w:t xml:space="preserve"> </w:t>
      </w:r>
      <w:r w:rsidR="00EF0C9B">
        <w:rPr>
          <w:highlight w:val="yellow"/>
        </w:rPr>
        <w:t>3</w:t>
      </w:r>
      <w:r w:rsidRPr="00024083">
        <w:rPr>
          <w:highlight w:val="yellow"/>
        </w:rPr>
        <w:t xml:space="preserve"> –</w:t>
      </w:r>
      <w:r>
        <w:t xml:space="preserve">  Динамика вылова хамсы судами Российской Федерации в промысловый сезон 2019/2020 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1E6E08" w:rsidRDefault="0049728B" w:rsidP="00EC4603">
      <w:pPr>
        <w:rPr>
          <w:b/>
        </w:rPr>
      </w:pPr>
      <w:bookmarkStart w:id="20" w:name="_Toc214525873"/>
      <w:r w:rsidRPr="00D651C4">
        <w:rPr>
          <w:b/>
        </w:rPr>
        <w:t>1.2.2</w:t>
      </w:r>
      <w:r w:rsidR="001E6E08" w:rsidRPr="00BA69E4">
        <w:t xml:space="preserve"> </w:t>
      </w:r>
      <w:r w:rsidR="001E6E08" w:rsidRPr="00D651C4">
        <w:rPr>
          <w:b/>
        </w:rPr>
        <w:t>Черноморский шпрот</w:t>
      </w:r>
      <w:bookmarkEnd w:id="20"/>
      <w:r w:rsidR="001E6E08" w:rsidRPr="00D651C4">
        <w:rPr>
          <w:b/>
        </w:rPr>
        <w:t xml:space="preserve"> </w:t>
      </w:r>
    </w:p>
    <w:p w:rsidR="00EF0C9B" w:rsidRPr="00D651C4" w:rsidRDefault="00EF0C9B" w:rsidP="00EC4603">
      <w:pPr>
        <w:rPr>
          <w:b/>
        </w:rPr>
      </w:pPr>
      <w:r w:rsidRPr="00B43301">
        <w:t>Черноморский шпрот</w:t>
      </w:r>
      <w: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phalericus</w:t>
      </w:r>
      <w:proofErr w:type="spellEnd"/>
      <w:r w:rsidRPr="00E66D0B">
        <w:rPr>
          <w:color w:val="000000"/>
          <w:szCs w:val="28"/>
        </w:rPr>
        <w:t xml:space="preserve"> (</w:t>
      </w:r>
      <w:proofErr w:type="spellStart"/>
      <w:r w:rsidRPr="00E66D0B">
        <w:rPr>
          <w:color w:val="000000"/>
          <w:szCs w:val="28"/>
          <w:lang w:val="en-US"/>
        </w:rPr>
        <w:t>Risso</w:t>
      </w:r>
      <w:proofErr w:type="spellEnd"/>
      <w:r w:rsidRPr="00E66D0B">
        <w:rPr>
          <w:color w:val="000000"/>
          <w:szCs w:val="28"/>
        </w:rPr>
        <w:t>, 1826)</w:t>
      </w:r>
      <w:r>
        <w:rPr>
          <w:color w:val="000000"/>
          <w:szCs w:val="28"/>
        </w:rPr>
        <w:t xml:space="preserve"> </w:t>
      </w:r>
      <w:r>
        <w:t>–</w:t>
      </w:r>
      <w:r w:rsidRPr="00B43301">
        <w:t xml:space="preserve"> </w:t>
      </w:r>
      <w:r w:rsidRPr="00D651C4">
        <w:t>один</w:t>
      </w:r>
      <w:r w:rsidRPr="00B43301">
        <w:t xml:space="preserve"> из наиболее массовых видов рыб Черного моря, </w:t>
      </w:r>
      <w:r>
        <w:t>биомасса</w:t>
      </w:r>
      <w:r w:rsidRPr="00B43301">
        <w:t xml:space="preserve"> его колеблется в разные годы в пределах</w:t>
      </w:r>
      <w:r>
        <w:t xml:space="preserve"> от </w:t>
      </w:r>
      <w:r w:rsidRPr="00B43301">
        <w:t>200</w:t>
      </w:r>
      <w:r>
        <w:t xml:space="preserve"> до </w:t>
      </w:r>
      <w:r w:rsidRPr="00B43301">
        <w:t>1600 тыс. т.</w:t>
      </w:r>
    </w:p>
    <w:p w:rsidR="001E6E08" w:rsidRDefault="001E6E08" w:rsidP="001E6E08">
      <w:pPr>
        <w:ind w:firstLine="709"/>
      </w:pPr>
      <w:r w:rsidRPr="00B43301"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B43301">
        <w:t>Межглазничный</w:t>
      </w:r>
      <w:proofErr w:type="spellEnd"/>
      <w:r w:rsidRPr="00B43301">
        <w:t xml:space="preserve"> промежуток равен 0,15-0,18 длины головы.</w:t>
      </w:r>
      <w:r w:rsidR="00AD6F1A">
        <w:t xml:space="preserve"> </w:t>
      </w: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>который начинается позади вертикали заднего края спинного плавника, 2-4 колючих и 15-19 мягких лучей. Брюшные плавники расположены на 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  <w:r w:rsidR="00AD6F1A">
        <w:t xml:space="preserve"> </w:t>
      </w:r>
      <w:r w:rsidRPr="00B43301">
        <w:t>На первой дуге 49-59 жаберных тычинок, на нижней половине жаберной дуги 34-40. Позвонков 47-49.</w:t>
      </w:r>
      <w:r w:rsidR="00AD6F1A">
        <w:t xml:space="preserve"> </w:t>
      </w: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</w:t>
      </w:r>
      <w:r w:rsidR="009C18DA">
        <w:t>шпрота в зависимости от возраста представлены в табл. 2.</w:t>
      </w:r>
      <w:r w:rsidRPr="00B43301">
        <w:t xml:space="preserve"> </w:t>
      </w:r>
    </w:p>
    <w:p w:rsidR="00AD6F1A" w:rsidRDefault="00AD6F1A" w:rsidP="00AD6F1A">
      <w:pPr>
        <w:pStyle w:val="a7"/>
        <w:rPr>
          <w:noProof/>
          <w:sz w:val="28"/>
          <w:szCs w:val="28"/>
        </w:rPr>
      </w:pPr>
      <w:r w:rsidRPr="00D651C4">
        <w:rPr>
          <w:sz w:val="28"/>
          <w:szCs w:val="28"/>
        </w:rPr>
        <w:t xml:space="preserve">Таблица </w:t>
      </w:r>
      <w:r w:rsidR="009C18DA">
        <w:rPr>
          <w:sz w:val="28"/>
          <w:szCs w:val="28"/>
        </w:rPr>
        <w:t>2</w:t>
      </w:r>
      <w:r w:rsidRPr="00D651C4">
        <w:rPr>
          <w:sz w:val="28"/>
          <w:szCs w:val="28"/>
        </w:rPr>
        <w:t xml:space="preserve"> - </w:t>
      </w:r>
      <w:r w:rsidRPr="00D651C4">
        <w:rPr>
          <w:noProof/>
          <w:sz w:val="28"/>
          <w:szCs w:val="28"/>
        </w:rPr>
        <w:t xml:space="preserve">Средняя длина и масса черноморского шпрота по возрастам </w:t>
      </w:r>
    </w:p>
    <w:p w:rsidR="00AD6F1A" w:rsidRPr="00D651C4" w:rsidRDefault="00AD6F1A" w:rsidP="00AD6F1A">
      <w:pPr>
        <w:pStyle w:val="a7"/>
        <w:rPr>
          <w:iCs w:val="0"/>
          <w:color w:val="auto"/>
          <w:sz w:val="28"/>
          <w:szCs w:val="28"/>
        </w:rPr>
      </w:pPr>
      <w:r w:rsidRPr="00D651C4">
        <w:rPr>
          <w:noProof/>
          <w:sz w:val="28"/>
          <w:szCs w:val="28"/>
        </w:rPr>
        <w:t>(по данным</w:t>
      </w:r>
      <w:r>
        <w:rPr>
          <w:noProof/>
          <w:sz w:val="28"/>
          <w:szCs w:val="28"/>
        </w:rPr>
        <w:t>:</w:t>
      </w:r>
      <w:r w:rsidRPr="00D651C4">
        <w:rPr>
          <w:noProof/>
          <w:sz w:val="28"/>
          <w:szCs w:val="28"/>
        </w:rPr>
        <w:t xml:space="preserve"> </w:t>
      </w:r>
      <w:r w:rsidRPr="00D651C4">
        <w:rPr>
          <w:iCs w:val="0"/>
          <w:color w:val="auto"/>
          <w:sz w:val="28"/>
          <w:szCs w:val="28"/>
        </w:rPr>
        <w:t xml:space="preserve">Новиков, </w:t>
      </w:r>
      <w:proofErr w:type="spellStart"/>
      <w:r w:rsidRPr="00D651C4">
        <w:rPr>
          <w:iCs w:val="0"/>
          <w:color w:val="auto"/>
          <w:sz w:val="28"/>
          <w:szCs w:val="28"/>
        </w:rPr>
        <w:t>Серобаба</w:t>
      </w:r>
      <w:proofErr w:type="spellEnd"/>
      <w:r>
        <w:rPr>
          <w:iCs w:val="0"/>
          <w:color w:val="auto"/>
          <w:sz w:val="28"/>
          <w:szCs w:val="28"/>
        </w:rPr>
        <w:t>,</w:t>
      </w:r>
      <w:r w:rsidRPr="00D651C4">
        <w:rPr>
          <w:iCs w:val="0"/>
          <w:color w:val="auto"/>
          <w:sz w:val="28"/>
          <w:szCs w:val="28"/>
        </w:rPr>
        <w:t xml:space="preserve"> 1989)</w:t>
      </w:r>
    </w:p>
    <w:tbl>
      <w:tblPr>
        <w:tblW w:w="43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3270"/>
        <w:gridCol w:w="2841"/>
      </w:tblGrid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Возраст, годы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Длина, см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Масса, г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&lt; 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2,1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lastRenderedPageBreak/>
              <w:t>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8,4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6,8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9,2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8,3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AD6F1A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9,9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9,4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4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keepNext/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10,2</w:t>
            </w:r>
          </w:p>
        </w:tc>
      </w:tr>
    </w:tbl>
    <w:p w:rsidR="00AD6F1A" w:rsidRDefault="00AD6F1A" w:rsidP="001E6E08">
      <w:pPr>
        <w:ind w:firstLine="709"/>
      </w:pP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AD6F1A">
        <w:t> °</w:t>
      </w:r>
      <w:r w:rsidRPr="00B43301">
        <w:t>С. Основная масса черноморского шпрота нерестится с октября по март при температуре воды 6-19</w:t>
      </w:r>
      <w:r w:rsidR="00AD6F1A">
        <w:t xml:space="preserve"> °</w:t>
      </w:r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</w:t>
      </w:r>
      <w:r w:rsidR="00752AB8">
        <w:t> </w:t>
      </w:r>
      <w:r w:rsidRPr="00B43301">
        <w:t>м. Период развития икры при температуре воды 5-13</w:t>
      </w:r>
      <w:r w:rsidR="00AD6F1A">
        <w:t>°</w:t>
      </w:r>
      <w:r w:rsidRPr="00B43301">
        <w:t xml:space="preserve">С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3516DA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3516DA">
        <w:t xml:space="preserve"> °</w:t>
      </w:r>
      <w:r w:rsidRPr="00B43301">
        <w:t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</w:t>
      </w:r>
      <w:r w:rsidR="003516DA" w:rsidRPr="00B43301" w:rsidDel="003516DA">
        <w:t xml:space="preserve"> 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3516DA">
        <w:t xml:space="preserve"> °</w:t>
      </w:r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r w:rsidR="003516DA">
        <w:t xml:space="preserve"> °</w:t>
      </w:r>
      <w:r w:rsidRPr="00B43301">
        <w:t>С, а у дна, по-прежнему, всего 9-13</w:t>
      </w:r>
      <w:r w:rsidR="003516DA">
        <w:t xml:space="preserve"> °</w:t>
      </w:r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</w:t>
      </w:r>
      <w:r w:rsidR="003516DA">
        <w:t xml:space="preserve"> – </w:t>
      </w:r>
      <w:r w:rsidRPr="00B43301">
        <w:t>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Default="001E6E08" w:rsidP="001E6E08">
      <w:pPr>
        <w:ind w:firstLine="709"/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r w:rsidR="003516DA">
        <w:t xml:space="preserve"> °</w:t>
      </w:r>
      <w:proofErr w:type="gramStart"/>
      <w:r w:rsidRPr="00B43301">
        <w:t>С черноморский шпрот</w:t>
      </w:r>
      <w:proofErr w:type="gramEnd"/>
      <w:r w:rsidRPr="00B43301">
        <w:t xml:space="preserve">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F0C9B" w:rsidRDefault="00EF0C9B" w:rsidP="00EF0C9B">
      <w:pPr>
        <w:ind w:firstLine="709"/>
      </w:pPr>
      <w:r>
        <w:t xml:space="preserve">До второй половины прошлого </w:t>
      </w:r>
      <w:proofErr w:type="gramStart"/>
      <w:r>
        <w:t xml:space="preserve">столетия </w:t>
      </w:r>
      <w:r w:rsidRPr="00B43301">
        <w:t xml:space="preserve"> считалось</w:t>
      </w:r>
      <w:proofErr w:type="gramEnd"/>
      <w:r>
        <w:t>,</w:t>
      </w:r>
      <w:r w:rsidRPr="00B43301">
        <w:t xml:space="preserve"> что </w:t>
      </w:r>
      <w:r>
        <w:t xml:space="preserve">в Черном море </w:t>
      </w:r>
      <w:r w:rsidRPr="00B43301">
        <w:t xml:space="preserve">шпрот не образует промысловых скоплений, пригодных для эффективного тралового лова, поэтому </w:t>
      </w:r>
      <w:r>
        <w:t>его</w:t>
      </w:r>
      <w:r w:rsidRPr="00B43301">
        <w:t xml:space="preserve"> </w:t>
      </w:r>
      <w:r>
        <w:t>вылавливали</w:t>
      </w:r>
      <w:r w:rsidRPr="00B43301">
        <w:t xml:space="preserve"> только ставными неводами в узкой прибрежной зоне до глубин 7-10 м. </w:t>
      </w:r>
      <w:r>
        <w:t>Д</w:t>
      </w:r>
      <w:r w:rsidRPr="00B43301">
        <w:t xml:space="preserve">о середины </w:t>
      </w:r>
      <w:r>
        <w:t>19</w:t>
      </w:r>
      <w:r w:rsidRPr="00B43301">
        <w:t>70</w:t>
      </w:r>
      <w:r>
        <w:t>-</w:t>
      </w:r>
      <w:r w:rsidRPr="00B43301">
        <w:t>х</w:t>
      </w:r>
      <w:r>
        <w:t> </w:t>
      </w:r>
      <w:r w:rsidRPr="00B43301">
        <w:t xml:space="preserve">гг. </w:t>
      </w:r>
      <w:r>
        <w:t>его</w:t>
      </w:r>
      <w:r w:rsidRPr="00B43301">
        <w:t xml:space="preserve"> </w:t>
      </w:r>
      <w:r>
        <w:t xml:space="preserve">годовой </w:t>
      </w:r>
      <w:r w:rsidRPr="00B43301">
        <w:t xml:space="preserve">вылов в СССР составлял 0,5-4 тыс. т.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</w:t>
      </w:r>
      <w:r w:rsidRPr="00B43301">
        <w:lastRenderedPageBreak/>
        <w:t>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EF0C9B" w:rsidRDefault="00EF0C9B" w:rsidP="00EF0C9B">
      <w:pPr>
        <w:ind w:firstLine="709"/>
      </w:pPr>
      <w:r>
        <w:t>В настоящее время д</w:t>
      </w:r>
      <w:r w:rsidRPr="00B43301">
        <w:t>оля вылова пассивными орудиями лова и объем изъятия незначительн</w:t>
      </w:r>
      <w:r>
        <w:t>ы</w:t>
      </w:r>
      <w:r w:rsidRPr="00B43301">
        <w:t>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  <w:r>
        <w:t xml:space="preserve"> Промышленная добыча шпрота в настоящее время ведется траулерами с весны до начала осени, когда шпрот образует мощные промысловые скопления, наиболее интенсивный промысел ведется в июле-августе (</w:t>
      </w:r>
      <w:r w:rsidRPr="00024083">
        <w:rPr>
          <w:highlight w:val="yellow"/>
        </w:rPr>
        <w:t xml:space="preserve">рис. </w:t>
      </w:r>
      <w:r w:rsidR="009C18DA">
        <w:t>5</w:t>
      </w:r>
      <w:r>
        <w:t>).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, Российской Федерацией в 2018 г. было добыто 13,6 тыс. т, а в 2019 г. – почти 18 тыс. т., при этом 59% этого объема вылова добыто рыбаками г. Севастополя.  </w:t>
      </w:r>
    </w:p>
    <w:p w:rsidR="00EF0C9B" w:rsidRDefault="00EF0C9B" w:rsidP="00EF0C9B">
      <w:pPr>
        <w:ind w:firstLine="709"/>
      </w:pPr>
    </w:p>
    <w:p w:rsidR="00EF0C9B" w:rsidRDefault="00EF0C9B" w:rsidP="00EF0C9B">
      <w:pPr>
        <w:ind w:firstLine="709"/>
      </w:pPr>
      <w:r>
        <w:rPr>
          <w:noProof/>
          <w:lang w:eastAsia="ru-RU"/>
        </w:rPr>
        <w:drawing>
          <wp:inline distT="0" distB="0" distL="0" distR="0" wp14:anchorId="414A57D1" wp14:editId="5C17CEDB">
            <wp:extent cx="5940425" cy="3112555"/>
            <wp:effectExtent l="0" t="0" r="3175" b="0"/>
            <wp:docPr id="2" name="Рисунок 2" descr="http://azniirkh.ru/wp-content/uploads/2019/10/Bufer-obmen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zniirkh.ru/wp-content/uploads/2019/10/Bufer-obmena-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9B" w:rsidRPr="00B43301" w:rsidRDefault="00EF0C9B" w:rsidP="00EF0C9B">
      <w:pPr>
        <w:ind w:firstLine="709"/>
      </w:pPr>
      <w:r w:rsidRPr="00024083">
        <w:rPr>
          <w:highlight w:val="yellow"/>
        </w:rPr>
        <w:lastRenderedPageBreak/>
        <w:t>Рис</w:t>
      </w:r>
      <w:r w:rsidR="009C18DA">
        <w:rPr>
          <w:highlight w:val="yellow"/>
        </w:rPr>
        <w:t>унок 5</w:t>
      </w:r>
      <w:r w:rsidRPr="00024083">
        <w:rPr>
          <w:highlight w:val="yellow"/>
        </w:rPr>
        <w:t xml:space="preserve"> –</w:t>
      </w:r>
      <w:r>
        <w:t xml:space="preserve">  Динамика вылова шпрота судами Российской Федерации в 2019</w:t>
      </w:r>
      <w:r w:rsidR="009C18DA">
        <w:t> </w:t>
      </w:r>
      <w:r>
        <w:t>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21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4E6CA1">
        <w:rPr>
          <w:rStyle w:val="20"/>
          <w:b/>
        </w:rPr>
        <w:t>взвешивани</w:t>
      </w:r>
      <w:r w:rsidR="009C18DA">
        <w:rPr>
          <w:rStyle w:val="20"/>
          <w:b/>
        </w:rPr>
        <w:t>е</w:t>
      </w:r>
      <w:r w:rsidRPr="004E6CA1">
        <w:rPr>
          <w:rStyle w:val="20"/>
          <w:b/>
        </w:rPr>
        <w:t xml:space="preserve"> рыб, определение размерного состава уловов</w:t>
      </w:r>
      <w:bookmarkEnd w:id="21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744E803B" wp14:editId="029A4967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 xml:space="preserve">Различные измерения рыб играют очень важную роль </w:t>
      </w:r>
      <w:r w:rsidR="009C18DA">
        <w:rPr>
          <w:rStyle w:val="20"/>
          <w:b w:val="0"/>
          <w:sz w:val="28"/>
          <w:szCs w:val="22"/>
        </w:rPr>
        <w:t xml:space="preserve">морфометрических признаков </w:t>
      </w:r>
      <w:r w:rsidRPr="00BF09EE">
        <w:rPr>
          <w:rStyle w:val="20"/>
          <w:b w:val="0"/>
          <w:sz w:val="28"/>
          <w:szCs w:val="22"/>
        </w:rPr>
        <w:t>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lastRenderedPageBreak/>
        <w:t xml:space="preserve">Кроме двух основных </w:t>
      </w:r>
      <w:r w:rsidR="00E869FE">
        <w:rPr>
          <w:rStyle w:val="20"/>
          <w:b w:val="0"/>
          <w:sz w:val="28"/>
        </w:rPr>
        <w:t>измерений длины</w:t>
      </w:r>
      <w:r w:rsidRPr="00FD2EBD">
        <w:rPr>
          <w:rStyle w:val="20"/>
          <w:b w:val="0"/>
          <w:sz w:val="28"/>
        </w:rPr>
        <w:t xml:space="preserve"> рыб, существует </w:t>
      </w:r>
      <w:r>
        <w:rPr>
          <w:rStyle w:val="20"/>
          <w:b w:val="0"/>
          <w:sz w:val="28"/>
        </w:rPr>
        <w:t xml:space="preserve">немало </w:t>
      </w:r>
      <w:r w:rsidR="00E869FE">
        <w:rPr>
          <w:rStyle w:val="20"/>
          <w:b w:val="0"/>
          <w:sz w:val="28"/>
        </w:rPr>
        <w:t>других, характеризующих особенности формы тела рыб</w:t>
      </w:r>
      <w:r>
        <w:rPr>
          <w:rStyle w:val="20"/>
          <w:b w:val="0"/>
          <w:sz w:val="28"/>
        </w:rPr>
        <w:t>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2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22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D651C4">
        <w:rPr>
          <w:b/>
          <w:i/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</w:t>
      </w:r>
      <w:r w:rsidR="00E869FE">
        <w:t>ыбного хозяйства</w:t>
      </w:r>
      <w:r w:rsidRPr="00AD39AD">
        <w:t>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Определение возраста по различным элементам (чешуя, кости, ото</w:t>
      </w:r>
      <w:r w:rsidRPr="00D651C4">
        <w:rPr>
          <w:b/>
          <w:i/>
        </w:rPr>
        <w:t>литы).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(костистые).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lastRenderedPageBreak/>
        <w:t>Строение чешуи</w:t>
      </w:r>
      <w:r>
        <w:t xml:space="preserve">: </w:t>
      </w:r>
      <w:r w:rsidRPr="00AD39AD">
        <w:t>чешуя – усеченная пирамида, только очень плоская, новые слои (более широкие) растут снизу (от тела). На покровном слое чешуи образуются 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</w:t>
      </w:r>
      <w:r w:rsidR="00E869FE">
        <w:rPr>
          <w:u w:val="single"/>
        </w:rPr>
        <w:t>и</w:t>
      </w:r>
      <w:r w:rsidRPr="00AD39AD">
        <w:rPr>
          <w:u w:val="single"/>
        </w:rPr>
        <w:t xml:space="preserve"> отолиты</w:t>
      </w:r>
      <w:r w:rsidR="00E869FE">
        <w:rPr>
          <w:u w:val="single"/>
        </w:rPr>
        <w:t>:</w:t>
      </w:r>
      <w:r w:rsidR="00E869FE" w:rsidRPr="00D651C4">
        <w:t xml:space="preserve"> </w:t>
      </w:r>
      <w:r w:rsidRPr="00AD39AD">
        <w:t>на костях и отолитах у рыб, как и на чешуе, образуются наслоения, соответствующие годовым циклам жизни. 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</w:t>
      </w:r>
      <w:r w:rsidRPr="00AD39AD">
        <w:rPr>
          <w:b/>
        </w:rPr>
        <w:t>)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свободного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закладки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календарного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lastRenderedPageBreak/>
        <w:t xml:space="preserve">Двухлеток – </w:t>
      </w:r>
      <w:r w:rsidRPr="00AD39AD">
        <w:t>рыба, прожившая два вегетационных периода, т.е. годовик,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календарного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3B5FF1" w:rsidRDefault="003B5FF1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 xml:space="preserve">Характеристика </w:t>
      </w:r>
      <w:r w:rsidRPr="00D651C4">
        <w:rPr>
          <w:b/>
          <w:i/>
        </w:rPr>
        <w:t>линейного</w:t>
      </w:r>
      <w:r w:rsidR="003B5FF1">
        <w:rPr>
          <w:b/>
          <w:i/>
        </w:rPr>
        <w:t xml:space="preserve"> и </w:t>
      </w:r>
      <w:r w:rsidR="003B5FF1" w:rsidRPr="00024083">
        <w:rPr>
          <w:b/>
          <w:i/>
        </w:rPr>
        <w:t>весового</w:t>
      </w:r>
      <w:r w:rsidRPr="00062639">
        <w:rPr>
          <w:b/>
          <w:i/>
        </w:rPr>
        <w:t xml:space="preserve">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возраста, пой</w:t>
      </w:r>
      <w:r>
        <w:t xml:space="preserve">манных в одно и то же время – </w:t>
      </w:r>
      <w:r w:rsidRPr="00AD39AD">
        <w:t>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развития.</w:t>
      </w:r>
    </w:p>
    <w:p w:rsidR="001576AC" w:rsidRPr="00AD39AD" w:rsidRDefault="001576AC" w:rsidP="001576AC">
      <w:pPr>
        <w:pStyle w:val="aa"/>
      </w:pPr>
      <w:r w:rsidRPr="00AD39AD">
        <w:t>Измерение личинок и мальков на ранних стадиях развития проводят с помощью окуляр-микрометра. Более крупную молодь измеряют штанге</w:t>
      </w:r>
      <w:r w:rsidR="003B5FF1">
        <w:t>н</w:t>
      </w:r>
      <w:r w:rsidRPr="00AD39AD">
        <w:t>циркулем.</w:t>
      </w:r>
      <w:r>
        <w:t xml:space="preserve"> </w:t>
      </w:r>
      <w:r w:rsidRPr="00AD39AD">
        <w:t>Для измерения крупной рыбы пользуются линейкой, мерной лентой или измерительной доской. Соответственно взвешивание рыбы ведут на тор</w:t>
      </w:r>
      <w:r w:rsidR="003B5FF1">
        <w:t>с</w:t>
      </w:r>
      <w:r w:rsidRPr="00AD39AD">
        <w:t xml:space="preserve">ионных, </w:t>
      </w:r>
      <w:r w:rsidR="003B5FF1">
        <w:t xml:space="preserve">лабораторных или </w:t>
      </w:r>
      <w:r w:rsidRPr="00AD39AD">
        <w:t>технических 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выражена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время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lastRenderedPageBreak/>
        <w:t>По данной формуле относительную скорость роста определяют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(Шмальгаузен,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spell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spellEnd"/>
      <w:r w:rsidRPr="00AD39AD">
        <w:t xml:space="preserve"> – длина (масса) рыбы в момент времени </w:t>
      </w:r>
      <w:proofErr w:type="spellStart"/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  <w:proofErr w:type="spellEnd"/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D651C4" w:rsidRDefault="001576AC" w:rsidP="00D651C4">
      <w:pPr>
        <w:pStyle w:val="aa"/>
      </w:pPr>
      <w:r w:rsidRPr="00062639">
        <w:t>метод анализа размерного состава;</w:t>
      </w:r>
    </w:p>
    <w:p w:rsidR="001576AC" w:rsidRPr="00D651C4" w:rsidRDefault="001576AC" w:rsidP="00D651C4">
      <w:pPr>
        <w:pStyle w:val="aa"/>
      </w:pPr>
      <w:r w:rsidRPr="00D651C4">
        <w:t>метод, основанный на подсчете элементов (колец, зон, слоев) регистрирующих структур (чешуй, костей, отолитов).</w:t>
      </w:r>
    </w:p>
    <w:p w:rsidR="001576AC" w:rsidRPr="00D651C4" w:rsidRDefault="001576AC" w:rsidP="00D651C4">
      <w:pPr>
        <w:pStyle w:val="aa"/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AA31ED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длина всей чешуи.</w:t>
      </w:r>
    </w:p>
    <w:p w:rsidR="001576AC" w:rsidRPr="00AD39AD" w:rsidRDefault="001576AC" w:rsidP="001576AC">
      <w:pPr>
        <w:pStyle w:val="aa"/>
      </w:pPr>
      <w:r w:rsidRPr="00AD39AD">
        <w:lastRenderedPageBreak/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Г.</w:t>
      </w:r>
      <w:r w:rsidR="003B5FF1">
        <w:t> </w:t>
      </w:r>
      <w:r w:rsidRPr="00AD39AD">
        <w:t>Н.</w:t>
      </w:r>
      <w:r w:rsidR="003B5FF1">
        <w:t> </w:t>
      </w:r>
      <w:r w:rsidRPr="00AD39AD">
        <w:t>Монастырский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1576AC" w:rsidRPr="00E05DCA" w:rsidRDefault="00AA31ED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ростом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r w:rsidRPr="00AD39AD">
        <w:rPr>
          <w:b/>
          <w:lang w:val="en-US"/>
        </w:rPr>
        <w:t>a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AA31ED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="001576AC"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spellStart"/>
      <w:r w:rsidRPr="00AD39AD">
        <w:rPr>
          <w:lang w:val="en-US"/>
        </w:rPr>
        <w:t>lgK</w:t>
      </w:r>
      <w:proofErr w:type="spell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r w:rsidRPr="00AD39AD">
        <w:t>угловой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вегетативного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</w:t>
      </w:r>
      <w:r w:rsidRPr="00AD39AD">
        <w:lastRenderedPageBreak/>
        <w:t xml:space="preserve">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 xml:space="preserve">Плотность популяции – чем она выше, тем меньше обеспеченность пищей и рыбы растут медленнее (хуже). </w:t>
      </w:r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3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23"/>
    </w:p>
    <w:p w:rsidR="005739E2" w:rsidRDefault="00B56927" w:rsidP="005739E2">
      <w:pPr>
        <w:pStyle w:val="aa"/>
      </w:pPr>
      <w:r>
        <w:t>Определение пола обязательно при исследовании рыб</w:t>
      </w:r>
      <w:r w:rsidR="006F57C3">
        <w:t xml:space="preserve"> для установления</w:t>
      </w:r>
      <w:r w:rsidR="005739E2">
        <w:t xml:space="preserve"> полового диморфизма</w:t>
      </w:r>
      <w:r w:rsidR="006F57C3">
        <w:t>, т. е. определенных различий по размеру, массе, форме и т.д. между мужскими и женскими особями в популяции</w:t>
      </w:r>
      <w:r w:rsidR="005739E2">
        <w:t>.</w:t>
      </w:r>
      <w:r w:rsidR="006F57C3">
        <w:t xml:space="preserve"> </w:t>
      </w:r>
    </w:p>
    <w:p w:rsidR="00B56927" w:rsidRDefault="006F57C3" w:rsidP="00B56927">
      <w:pPr>
        <w:pStyle w:val="aa"/>
      </w:pPr>
      <w:r>
        <w:t>В лабораторных протоколах с</w:t>
      </w:r>
      <w:r w:rsidR="00B56927">
        <w:t>амец обозначается знаком ♂</w:t>
      </w:r>
      <w:r w:rsidR="00714A94">
        <w:t>, а</w:t>
      </w:r>
      <w:r w:rsidR="00B56927">
        <w:t xml:space="preserve"> самка</w:t>
      </w:r>
      <w:r w:rsidR="005739E2">
        <w:t xml:space="preserve"> </w:t>
      </w:r>
      <w:r w:rsidR="00B56927">
        <w:t>— ♀</w:t>
      </w:r>
      <w:r>
        <w:t>, молодь</w:t>
      </w:r>
      <w:r w:rsidR="00B56927">
        <w:t xml:space="preserve"> рыб</w:t>
      </w:r>
      <w:r>
        <w:t xml:space="preserve">, </w:t>
      </w:r>
      <w:r w:rsidR="00B56927">
        <w:t xml:space="preserve">пол </w:t>
      </w:r>
      <w:r>
        <w:t>которых по состоянию гонад</w:t>
      </w:r>
      <w:r w:rsidR="00B56927">
        <w:t xml:space="preserve"> не</w:t>
      </w:r>
      <w:r>
        <w:t xml:space="preserve"> определяется</w:t>
      </w:r>
      <w:r w:rsidR="00B56927">
        <w:t xml:space="preserve">, то в соответствующей графе </w:t>
      </w:r>
      <w:r>
        <w:t xml:space="preserve">обозначают </w:t>
      </w:r>
      <w:proofErr w:type="spellStart"/>
      <w:r w:rsidR="00B56927">
        <w:t>juv</w:t>
      </w:r>
      <w:proofErr w:type="spellEnd"/>
      <w:r w:rsidR="00B56927">
        <w:t xml:space="preserve"> (сокращенное </w:t>
      </w:r>
      <w:proofErr w:type="spellStart"/>
      <w:r w:rsidR="00B56927">
        <w:t>juvenalis</w:t>
      </w:r>
      <w:proofErr w:type="spellEnd"/>
      <w:r w:rsidR="00B56927">
        <w:t>, т.е.</w:t>
      </w:r>
      <w:r w:rsidR="00281164">
        <w:t xml:space="preserve"> юный</w:t>
      </w:r>
      <w:r w:rsidR="00B56927">
        <w:t>).</w:t>
      </w:r>
      <w:r w:rsidR="00281164">
        <w:t xml:space="preserve"> </w:t>
      </w:r>
    </w:p>
    <w:p w:rsidR="00B56927" w:rsidRPr="00B56927" w:rsidRDefault="00B56927" w:rsidP="00B56927">
      <w:pPr>
        <w:pStyle w:val="aa"/>
      </w:pPr>
      <w:r>
        <w:t>Для взрослой рыбы определяется степень зрелости половых продуктов</w:t>
      </w:r>
      <w:r w:rsidR="00281164" w:rsidRPr="00D651C4">
        <w:t xml:space="preserve"> </w:t>
      </w:r>
      <w:r w:rsidR="00281164">
        <w:t>по специально разработанной балльной шкале</w:t>
      </w:r>
      <w:r>
        <w:t>. Например, ♀</w:t>
      </w:r>
      <w:r w:rsidR="00281164">
        <w:t>-</w:t>
      </w:r>
      <w:r>
        <w:t>IV</w:t>
      </w:r>
      <w:r w:rsidR="00281164">
        <w:t xml:space="preserve"> означает </w:t>
      </w:r>
      <w:r>
        <w:t>самк</w:t>
      </w:r>
      <w:r w:rsidR="00281164">
        <w:t>у</w:t>
      </w:r>
      <w:r>
        <w:t>, степень зрелости половых продуктов которой выражается баллом четыре (</w:t>
      </w:r>
      <w:r w:rsidR="00281164">
        <w:rPr>
          <w:lang w:val="en-US"/>
        </w:rPr>
        <w:t>IV</w:t>
      </w:r>
      <w:r>
        <w:t xml:space="preserve">). </w:t>
      </w:r>
      <w:r w:rsidR="00281164">
        <w:t xml:space="preserve">В базах данных обычно применяют арабские цифры для стадий зрелости, а пол – буквами английского алфавита </w:t>
      </w:r>
      <w:r w:rsidR="00281164">
        <w:rPr>
          <w:lang w:val="en-US"/>
        </w:rPr>
        <w:t>F</w:t>
      </w:r>
      <w:r w:rsidR="00281164">
        <w:t xml:space="preserve">, </w:t>
      </w:r>
      <w:r w:rsidR="00281164">
        <w:rPr>
          <w:lang w:val="en-US"/>
        </w:rPr>
        <w:t>M</w:t>
      </w:r>
      <w:r w:rsidR="00281164">
        <w:t xml:space="preserve">, </w:t>
      </w:r>
      <w:r w:rsidR="00281164">
        <w:rPr>
          <w:lang w:val="en-US"/>
        </w:rPr>
        <w:t>J</w:t>
      </w:r>
      <w:r w:rsidR="00281164">
        <w:t xml:space="preserve"> и или </w:t>
      </w:r>
      <w:r w:rsidR="00281164">
        <w:rPr>
          <w:lang w:val="en-US"/>
        </w:rPr>
        <w:t>I</w:t>
      </w:r>
      <w:r w:rsidR="00714A94">
        <w:t>, соответственно для самок</w:t>
      </w:r>
      <w:r w:rsidR="00281164" w:rsidRPr="00D651C4">
        <w:t xml:space="preserve"> </w:t>
      </w:r>
      <w:r w:rsidR="00714A94">
        <w:t>(</w:t>
      </w:r>
      <w:r w:rsidR="00714A94">
        <w:rPr>
          <w:lang w:val="en-US"/>
        </w:rPr>
        <w:t>female</w:t>
      </w:r>
      <w:r w:rsidR="00714A94">
        <w:t>), самцов</w:t>
      </w:r>
      <w:r w:rsidR="00714A94" w:rsidRPr="00281164">
        <w:t xml:space="preserve"> </w:t>
      </w:r>
      <w:r w:rsidR="00714A94">
        <w:t>(</w:t>
      </w:r>
      <w:r w:rsidR="00714A94">
        <w:rPr>
          <w:lang w:val="en-US"/>
        </w:rPr>
        <w:t>mail</w:t>
      </w:r>
      <w:r w:rsidR="00714A94" w:rsidRPr="00D651C4">
        <w:t xml:space="preserve">) </w:t>
      </w:r>
      <w:r w:rsidR="00714A94">
        <w:t xml:space="preserve">и неполовозрелых особей </w:t>
      </w:r>
      <w:r w:rsidR="00281164" w:rsidRPr="00D651C4">
        <w:t>(</w:t>
      </w:r>
      <w:r w:rsidR="00714A94">
        <w:t xml:space="preserve">от </w:t>
      </w:r>
      <w:r w:rsidR="00714A94">
        <w:rPr>
          <w:lang w:val="en-US"/>
        </w:rPr>
        <w:t>juvenile</w:t>
      </w:r>
      <w:r w:rsidR="00714A94" w:rsidRPr="00D651C4">
        <w:t xml:space="preserve"> </w:t>
      </w:r>
      <w:r w:rsidR="00714A94">
        <w:t xml:space="preserve">или </w:t>
      </w:r>
      <w:r w:rsidR="00281164">
        <w:rPr>
          <w:lang w:val="en-US"/>
        </w:rPr>
        <w:t>immature</w:t>
      </w:r>
      <w:r w:rsidR="00281164" w:rsidRPr="00D651C4">
        <w:t>)</w:t>
      </w:r>
      <w:r w:rsidR="00714A94">
        <w:t>.</w:t>
      </w:r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24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24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длина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</w:t>
      </w:r>
      <w:r w:rsidR="007B0F31">
        <w:t xml:space="preserve">в экспедициях </w:t>
      </w:r>
      <w:r>
        <w:t xml:space="preserve">пользуются упрощенными </w:t>
      </w:r>
      <w:r w:rsidR="00DE5CE8">
        <w:t xml:space="preserve">визуальными </w:t>
      </w:r>
      <w:r>
        <w:t xml:space="preserve">методами </w:t>
      </w:r>
      <w:r w:rsidR="00DE5CE8">
        <w:t xml:space="preserve">оценки </w:t>
      </w:r>
      <w:r>
        <w:t>степени жирности</w:t>
      </w:r>
      <w:r w:rsidR="00DE5CE8">
        <w:t xml:space="preserve"> в баллах</w:t>
      </w:r>
      <w:r>
        <w:t>. М</w:t>
      </w:r>
      <w:r w:rsidR="007B0F31">
        <w:t>. </w:t>
      </w:r>
      <w:r>
        <w:t>Л</w:t>
      </w:r>
      <w:r w:rsidR="007B0F31">
        <w:t>. </w:t>
      </w:r>
      <w:r>
        <w:t>Прозоровской разработана следующая пятибалльная шкала для определения жирности воблы, которая может быть использована и при работах с другими рыбами (по Никольскому, 1963).</w:t>
      </w:r>
    </w:p>
    <w:p w:rsidR="00496B04" w:rsidRDefault="00496B04" w:rsidP="00496B04">
      <w:pPr>
        <w:pStyle w:val="aa"/>
      </w:pPr>
      <w:r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lastRenderedPageBreak/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между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Default="00496B04" w:rsidP="00496B04">
      <w:pPr>
        <w:pStyle w:val="aa"/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3D47B7" w:rsidRDefault="003D47B7" w:rsidP="00496B04">
      <w:pPr>
        <w:pStyle w:val="aa"/>
      </w:pPr>
    </w:p>
    <w:p w:rsidR="003D47B7" w:rsidRPr="001B4CBE" w:rsidRDefault="007B0F31" w:rsidP="00D651C4">
      <w:pPr>
        <w:pStyle w:val="aa"/>
        <w:rPr>
          <w:szCs w:val="28"/>
        </w:rPr>
      </w:pPr>
      <w:r>
        <w:t>В лабораторных условиях содержание жира в тканях рыб определяют методом экстракции различными растворителями.</w:t>
      </w:r>
      <w:r w:rsidR="003D47B7">
        <w:t xml:space="preserve"> </w:t>
      </w:r>
      <w:r w:rsidR="003D47B7" w:rsidRPr="001B4CBE">
        <w:rPr>
          <w:szCs w:val="28"/>
        </w:rPr>
        <w:t xml:space="preserve">В современных исследованиях для количественного определения </w:t>
      </w:r>
      <w:r w:rsidR="00670AEE">
        <w:rPr>
          <w:szCs w:val="28"/>
        </w:rPr>
        <w:t xml:space="preserve">жира </w:t>
      </w:r>
      <w:r w:rsidR="003D47B7" w:rsidRPr="001B4CBE">
        <w:rPr>
          <w:szCs w:val="28"/>
        </w:rPr>
        <w:t>в животных тканях наиболее широко применяется метод</w:t>
      </w:r>
      <w:r w:rsidR="00670AEE">
        <w:rPr>
          <w:szCs w:val="28"/>
        </w:rPr>
        <w:t xml:space="preserve"> экстракции </w:t>
      </w:r>
      <w:r w:rsidR="00670AEE" w:rsidRPr="001B4CBE">
        <w:rPr>
          <w:szCs w:val="28"/>
        </w:rPr>
        <w:t xml:space="preserve">липидов </w:t>
      </w:r>
      <w:r w:rsidR="00670AEE">
        <w:rPr>
          <w:szCs w:val="28"/>
        </w:rPr>
        <w:t xml:space="preserve">по </w:t>
      </w:r>
      <w:proofErr w:type="spellStart"/>
      <w:r w:rsidR="003D47B7" w:rsidRPr="001B4CBE">
        <w:rPr>
          <w:szCs w:val="28"/>
        </w:rPr>
        <w:t>Фолч</w:t>
      </w:r>
      <w:r w:rsidR="00670AEE">
        <w:rPr>
          <w:szCs w:val="28"/>
        </w:rPr>
        <w:t>у</w:t>
      </w:r>
      <w:proofErr w:type="spellEnd"/>
      <w:r w:rsidR="003D47B7" w:rsidRPr="001B4CBE">
        <w:rPr>
          <w:szCs w:val="28"/>
        </w:rPr>
        <w:t xml:space="preserve"> </w:t>
      </w:r>
      <w:r w:rsidR="003D47B7">
        <w:rPr>
          <w:szCs w:val="28"/>
        </w:rPr>
        <w:t>(</w:t>
      </w:r>
      <w:proofErr w:type="spellStart"/>
      <w:r w:rsidR="003D47B7">
        <w:t>Минюк</w:t>
      </w:r>
      <w:proofErr w:type="spellEnd"/>
      <w:r w:rsidR="003D47B7">
        <w:t xml:space="preserve"> и др., 1997</w:t>
      </w:r>
      <w:r w:rsidR="003D47B7">
        <w:rPr>
          <w:color w:val="0000FF"/>
          <w:szCs w:val="28"/>
        </w:rPr>
        <w:t>)</w:t>
      </w:r>
      <w:r w:rsidR="003D47B7" w:rsidRPr="001B4CBE">
        <w:rPr>
          <w:szCs w:val="28"/>
        </w:rPr>
        <w:t xml:space="preserve">. Принцип метода заключается в следующем. </w:t>
      </w:r>
      <w:r w:rsidR="003D47B7">
        <w:rPr>
          <w:szCs w:val="28"/>
        </w:rPr>
        <w:t xml:space="preserve">Рыб </w:t>
      </w:r>
      <w:r w:rsidR="003D47B7" w:rsidRPr="001B4CBE">
        <w:rPr>
          <w:szCs w:val="28"/>
        </w:rPr>
        <w:t xml:space="preserve">измельчают в электрической мясорубке до получения гомогенной массы. Затем навеску </w:t>
      </w:r>
      <w:r w:rsidR="003D47B7">
        <w:rPr>
          <w:szCs w:val="28"/>
        </w:rPr>
        <w:t>фарша (0,</w:t>
      </w:r>
      <w:r w:rsidR="003D47B7" w:rsidRPr="001B4CBE">
        <w:rPr>
          <w:szCs w:val="28"/>
        </w:rPr>
        <w:t>5 г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помещают в колбу с притертой пробкой и заливают </w:t>
      </w:r>
      <w:r w:rsidR="003D47B7">
        <w:rPr>
          <w:szCs w:val="28"/>
        </w:rPr>
        <w:t>(</w:t>
      </w:r>
      <w:r w:rsidR="003D47B7" w:rsidRPr="001B4CBE">
        <w:rPr>
          <w:szCs w:val="28"/>
        </w:rPr>
        <w:t>10 мл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свежеприготовленной смеси хлороформа и метанола в пропорции 2:1 по объему.</w:t>
      </w:r>
      <w:r w:rsidR="00670AEE">
        <w:rPr>
          <w:szCs w:val="28"/>
        </w:rPr>
        <w:t xml:space="preserve"> Через сутки почти все л</w:t>
      </w:r>
      <w:r w:rsidR="003D47B7" w:rsidRPr="001B4CBE">
        <w:rPr>
          <w:szCs w:val="28"/>
        </w:rPr>
        <w:t xml:space="preserve">ипиды </w:t>
      </w:r>
      <w:proofErr w:type="spellStart"/>
      <w:r w:rsidR="00670AEE">
        <w:rPr>
          <w:szCs w:val="28"/>
        </w:rPr>
        <w:t>экчтрагируются</w:t>
      </w:r>
      <w:proofErr w:type="spellEnd"/>
      <w:r w:rsidR="00670AEE">
        <w:rPr>
          <w:szCs w:val="28"/>
        </w:rPr>
        <w:t xml:space="preserve"> в раствор, з</w:t>
      </w:r>
      <w:r w:rsidR="003D47B7" w:rsidRPr="001B4CBE">
        <w:rPr>
          <w:szCs w:val="28"/>
        </w:rPr>
        <w:t xml:space="preserve">атем экстракт </w:t>
      </w:r>
      <w:r w:rsidR="00670AEE">
        <w:rPr>
          <w:szCs w:val="28"/>
        </w:rPr>
        <w:t xml:space="preserve">сливают, </w:t>
      </w:r>
      <w:r w:rsidR="003D47B7" w:rsidRPr="001B4CBE">
        <w:rPr>
          <w:szCs w:val="28"/>
        </w:rPr>
        <w:t>отмывают от водорастворимых примесей, высушивают и определяют вес сухого остатка</w:t>
      </w:r>
      <w:r w:rsidR="00670AEE">
        <w:rPr>
          <w:szCs w:val="28"/>
        </w:rPr>
        <w:t>, который состоит только из липидов</w:t>
      </w:r>
      <w:r w:rsidR="003D47B7" w:rsidRPr="001B4CBE">
        <w:rPr>
          <w:szCs w:val="28"/>
        </w:rPr>
        <w:t xml:space="preserve">. </w:t>
      </w:r>
    </w:p>
    <w:p w:rsidR="005739E2" w:rsidRDefault="00AC1C66" w:rsidP="005739E2">
      <w:pPr>
        <w:pStyle w:val="aa"/>
      </w:pPr>
      <w:r>
        <w:lastRenderedPageBreak/>
        <w:t>В экспедиционных условиях и п</w:t>
      </w:r>
      <w:r w:rsidR="00670AEE">
        <w:t xml:space="preserve">ри большом количестве определений оценку жирности </w:t>
      </w:r>
      <w:r>
        <w:t xml:space="preserve">выполняют расчетным методом по содержанию сухого вещества </w:t>
      </w:r>
      <w:r>
        <w:rPr>
          <w:szCs w:val="28"/>
        </w:rPr>
        <w:t>(</w:t>
      </w:r>
      <w:proofErr w:type="spellStart"/>
      <w:r>
        <w:t>Минюк</w:t>
      </w:r>
      <w:proofErr w:type="spellEnd"/>
      <w:r>
        <w:t xml:space="preserve"> и др., 1997</w:t>
      </w:r>
      <w:r>
        <w:rPr>
          <w:color w:val="0000FF"/>
          <w:szCs w:val="28"/>
        </w:rPr>
        <w:t>)</w:t>
      </w:r>
      <w:r>
        <w:t>.</w:t>
      </w:r>
      <w:r w:rsidR="003D47B7">
        <w:t xml:space="preserve"> </w:t>
      </w:r>
      <w:r>
        <w:t>Для этого к</w:t>
      </w:r>
      <w:r w:rsidR="003D47B7">
        <w:t xml:space="preserve">аждую </w:t>
      </w:r>
      <w:r>
        <w:t xml:space="preserve">размерную </w:t>
      </w:r>
      <w:r w:rsidR="003D47B7">
        <w:t>группу рыб целиком измельча</w:t>
      </w:r>
      <w:r>
        <w:t>ют</w:t>
      </w:r>
      <w:r w:rsidR="003D47B7">
        <w:t xml:space="preserve"> в гомогенизаторе, из полученной однородной массы в предварительно взвешенные бюксы отбира</w:t>
      </w:r>
      <w:r>
        <w:t>ют</w:t>
      </w:r>
      <w:r w:rsidR="003D47B7">
        <w:t xml:space="preserve"> навески массой 10–20 г и высушива</w:t>
      </w:r>
      <w:r>
        <w:t>ют</w:t>
      </w:r>
      <w:r w:rsidR="003D47B7">
        <w:t xml:space="preserve"> их в сушильном шкафу при температуре 100–105 °С до постоянной массы</w:t>
      </w:r>
      <w:r>
        <w:t>, чтобы</w:t>
      </w:r>
      <w:r w:rsidR="003D47B7">
        <w:t xml:space="preserve"> определ</w:t>
      </w:r>
      <w:r>
        <w:t>ить</w:t>
      </w:r>
      <w:r w:rsidR="003D47B7">
        <w:t xml:space="preserve"> содержания сухого вещества. </w:t>
      </w:r>
      <w:r>
        <w:t>Затем ж</w:t>
      </w:r>
      <w:r w:rsidR="003D47B7">
        <w:t xml:space="preserve">ирность </w:t>
      </w:r>
      <w:r>
        <w:t>рыб</w:t>
      </w:r>
      <w:r w:rsidR="003D47B7">
        <w:t xml:space="preserve"> </w:t>
      </w:r>
      <w:r>
        <w:t>рассчитывают</w:t>
      </w:r>
      <w:r w:rsidR="003D47B7">
        <w:t xml:space="preserve">, используя уравнение линейной зависимости между содержанием </w:t>
      </w:r>
      <w:r>
        <w:t xml:space="preserve">липидов и </w:t>
      </w:r>
      <w:r w:rsidR="005739E2">
        <w:t xml:space="preserve">содержанием </w:t>
      </w:r>
      <w:r>
        <w:t>сухого вещества.</w:t>
      </w:r>
      <w:r w:rsidR="005739E2">
        <w:t xml:space="preserve"> Эти уравнения различны для каждого вида рыб. Для азово-черноморской хамсы:  </w:t>
      </w:r>
    </w:p>
    <w:p w:rsidR="005739E2" w:rsidRDefault="005739E2" w:rsidP="00D651C4">
      <w:pPr>
        <w:pStyle w:val="aa"/>
        <w:ind w:firstLine="0"/>
        <w:jc w:val="center"/>
      </w:pPr>
      <w:r>
        <w:t>TL =  0.882 DW – 16.72,</w:t>
      </w:r>
    </w:p>
    <w:p w:rsidR="003D47B7" w:rsidRDefault="005739E2" w:rsidP="00D651C4">
      <w:pPr>
        <w:pStyle w:val="aa"/>
        <w:ind w:firstLine="0"/>
      </w:pPr>
      <w:r>
        <w:t>д</w:t>
      </w:r>
      <w:r w:rsidR="003D47B7">
        <w:t xml:space="preserve">ля черноморского шпрота </w:t>
      </w:r>
    </w:p>
    <w:p w:rsidR="003D47B7" w:rsidRDefault="003D47B7" w:rsidP="00D651C4">
      <w:pPr>
        <w:pStyle w:val="aa"/>
        <w:ind w:firstLine="0"/>
        <w:jc w:val="center"/>
      </w:pPr>
      <w:r>
        <w:t>TL =  0.836 DW – 14.05,</w:t>
      </w:r>
    </w:p>
    <w:p w:rsidR="003D47B7" w:rsidRDefault="003D47B7" w:rsidP="00D651C4">
      <w:pPr>
        <w:pStyle w:val="aa"/>
        <w:ind w:firstLine="0"/>
      </w:pPr>
      <w:r>
        <w:t xml:space="preserve">где TL и DW выражены в % сырой массы. </w:t>
      </w: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E42E62" w:rsidRDefault="00E42E62" w:rsidP="0035686B">
      <w:pPr>
        <w:pStyle w:val="1"/>
      </w:pPr>
      <w:r>
        <w:lastRenderedPageBreak/>
        <w:t>Список использованной литературы</w:t>
      </w:r>
    </w:p>
    <w:p w:rsidR="00E42E62" w:rsidRDefault="00E42E62" w:rsidP="00E42E62">
      <w:pPr>
        <w:ind w:left="993" w:hanging="993"/>
      </w:pPr>
    </w:p>
    <w:p w:rsidR="00E42E62" w:rsidRPr="00B43301" w:rsidRDefault="00E42E62" w:rsidP="00D651C4">
      <w:pPr>
        <w:ind w:left="993" w:hanging="993"/>
      </w:pPr>
      <w:r>
        <w:t>Информация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E42E62" w:rsidRDefault="00E42E62" w:rsidP="00E42E62">
      <w:pPr>
        <w:ind w:left="993" w:hanging="993"/>
      </w:pPr>
      <w:r w:rsidRPr="00D651C4">
        <w:t xml:space="preserve">Новиков Н. П., </w:t>
      </w:r>
      <w:proofErr w:type="spellStart"/>
      <w:r w:rsidRPr="00E42E62">
        <w:t>Серобаба</w:t>
      </w:r>
      <w:proofErr w:type="spellEnd"/>
      <w:r w:rsidRPr="00E42E62">
        <w:t> И. И. Современное состояние и перспективы использования биоресурсов Черного моря в условиях антропогенного воздействия. В сб.: Южные моря СССР: географические проблемы исследования и освоения. – Л.:</w:t>
      </w:r>
      <w:proofErr w:type="spellStart"/>
      <w:r w:rsidRPr="00E42E62">
        <w:t>Географич</w:t>
      </w:r>
      <w:proofErr w:type="spellEnd"/>
      <w:r w:rsidRPr="00E42E62">
        <w:t>. об-во СССР, 1989. – С.80 – 89.</w:t>
      </w:r>
    </w:p>
    <w:p w:rsidR="009470D2" w:rsidRDefault="009470D2" w:rsidP="009470D2">
      <w:pPr>
        <w:ind w:left="993" w:hanging="993"/>
      </w:pPr>
      <w:r>
        <w:t xml:space="preserve">Состояние биологических ресурсов Черного и Азовского морей (справочное пособие). — Керчь: Изд-во </w:t>
      </w:r>
      <w:proofErr w:type="spellStart"/>
      <w:r>
        <w:t>ЮгНИРО</w:t>
      </w:r>
      <w:proofErr w:type="spellEnd"/>
      <w:r>
        <w:t>, 1995, 64 с.</w:t>
      </w:r>
    </w:p>
    <w:p w:rsidR="00022B0E" w:rsidRPr="00062639" w:rsidRDefault="009470D2" w:rsidP="00D651C4">
      <w:pPr>
        <w:ind w:left="993" w:hanging="993"/>
      </w:pPr>
      <w:r w:rsidRPr="009470D2">
        <w:t xml:space="preserve">Чащин А. К., </w:t>
      </w:r>
      <w:proofErr w:type="spellStart"/>
      <w:r w:rsidRPr="009470D2">
        <w:t>Акселев</w:t>
      </w:r>
      <w:proofErr w:type="spellEnd"/>
      <w:r w:rsidRPr="009470D2">
        <w:t xml:space="preserve"> О. И. Миграции скоплений и доступность черноморской хамсы для промысла в осенне-зимний период // Биологические ресурсы Черного моря. Сб. </w:t>
      </w:r>
      <w:proofErr w:type="spellStart"/>
      <w:r w:rsidRPr="009470D2">
        <w:t>научн</w:t>
      </w:r>
      <w:proofErr w:type="spellEnd"/>
      <w:r w:rsidRPr="009470D2">
        <w:t>. трудов. – М: ВНИРО, 1990. – С. 80 – 93.</w:t>
      </w:r>
    </w:p>
    <w:sectPr w:rsidR="00022B0E" w:rsidRPr="00062639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1ED" w:rsidRDefault="00AA31ED" w:rsidP="00374EE1">
      <w:pPr>
        <w:spacing w:after="0" w:line="240" w:lineRule="auto"/>
      </w:pPr>
      <w:r>
        <w:separator/>
      </w:r>
    </w:p>
  </w:endnote>
  <w:endnote w:type="continuationSeparator" w:id="0">
    <w:p w:rsidR="00AA31ED" w:rsidRDefault="00AA31ED" w:rsidP="0037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1ED" w:rsidRDefault="00AA31ED" w:rsidP="00374EE1">
      <w:pPr>
        <w:spacing w:after="0" w:line="240" w:lineRule="auto"/>
      </w:pPr>
      <w:r>
        <w:separator/>
      </w:r>
    </w:p>
  </w:footnote>
  <w:footnote w:type="continuationSeparator" w:id="0">
    <w:p w:rsidR="00AA31ED" w:rsidRDefault="00AA31ED" w:rsidP="0037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126014A"/>
    <w:multiLevelType w:val="hybridMultilevel"/>
    <w:tmpl w:val="52E2384A"/>
    <w:lvl w:ilvl="0" w:tplc="945CF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итя Пышн">
    <w15:presenceInfo w15:providerId="Windows Live" w15:userId="77a477cba9e1e0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02"/>
    <w:rsid w:val="000159DD"/>
    <w:rsid w:val="000224B7"/>
    <w:rsid w:val="00022B0E"/>
    <w:rsid w:val="00022C33"/>
    <w:rsid w:val="0003019D"/>
    <w:rsid w:val="00062639"/>
    <w:rsid w:val="00072D41"/>
    <w:rsid w:val="0009309C"/>
    <w:rsid w:val="00093A4B"/>
    <w:rsid w:val="000B0036"/>
    <w:rsid w:val="000E54B0"/>
    <w:rsid w:val="00115D81"/>
    <w:rsid w:val="00142633"/>
    <w:rsid w:val="001576AC"/>
    <w:rsid w:val="00177726"/>
    <w:rsid w:val="001A3E24"/>
    <w:rsid w:val="001E6E08"/>
    <w:rsid w:val="00210C58"/>
    <w:rsid w:val="00230D8F"/>
    <w:rsid w:val="00242A7F"/>
    <w:rsid w:val="00247B18"/>
    <w:rsid w:val="00263D66"/>
    <w:rsid w:val="002701E3"/>
    <w:rsid w:val="00271090"/>
    <w:rsid w:val="00281164"/>
    <w:rsid w:val="002816C3"/>
    <w:rsid w:val="00284A1B"/>
    <w:rsid w:val="002A5229"/>
    <w:rsid w:val="002B10FF"/>
    <w:rsid w:val="002E3689"/>
    <w:rsid w:val="002F5189"/>
    <w:rsid w:val="00305CFD"/>
    <w:rsid w:val="003071E4"/>
    <w:rsid w:val="0034528A"/>
    <w:rsid w:val="003516DA"/>
    <w:rsid w:val="00351714"/>
    <w:rsid w:val="0035686B"/>
    <w:rsid w:val="00372597"/>
    <w:rsid w:val="00374B03"/>
    <w:rsid w:val="00374EE1"/>
    <w:rsid w:val="003B164E"/>
    <w:rsid w:val="003B5F4E"/>
    <w:rsid w:val="003B5FF1"/>
    <w:rsid w:val="003D47B7"/>
    <w:rsid w:val="00407797"/>
    <w:rsid w:val="004116FA"/>
    <w:rsid w:val="00413090"/>
    <w:rsid w:val="00455326"/>
    <w:rsid w:val="00465ECD"/>
    <w:rsid w:val="00496B04"/>
    <w:rsid w:val="0049728B"/>
    <w:rsid w:val="004B69CA"/>
    <w:rsid w:val="004C3BF6"/>
    <w:rsid w:val="004D25C5"/>
    <w:rsid w:val="004D3BBF"/>
    <w:rsid w:val="004E6CA1"/>
    <w:rsid w:val="00523BDF"/>
    <w:rsid w:val="00537EDC"/>
    <w:rsid w:val="005416C5"/>
    <w:rsid w:val="00552855"/>
    <w:rsid w:val="005739E2"/>
    <w:rsid w:val="0058219B"/>
    <w:rsid w:val="005A1573"/>
    <w:rsid w:val="005B6124"/>
    <w:rsid w:val="00602448"/>
    <w:rsid w:val="00606ECA"/>
    <w:rsid w:val="006410F9"/>
    <w:rsid w:val="00647A8C"/>
    <w:rsid w:val="00653830"/>
    <w:rsid w:val="00665D12"/>
    <w:rsid w:val="00670AEE"/>
    <w:rsid w:val="00697861"/>
    <w:rsid w:val="006F57C3"/>
    <w:rsid w:val="00714A94"/>
    <w:rsid w:val="00752AB8"/>
    <w:rsid w:val="00786C83"/>
    <w:rsid w:val="007B0F31"/>
    <w:rsid w:val="007B4582"/>
    <w:rsid w:val="007C2E20"/>
    <w:rsid w:val="00803731"/>
    <w:rsid w:val="00832316"/>
    <w:rsid w:val="00837F15"/>
    <w:rsid w:val="00846C3D"/>
    <w:rsid w:val="00863B3A"/>
    <w:rsid w:val="00882C02"/>
    <w:rsid w:val="008D731C"/>
    <w:rsid w:val="00927D84"/>
    <w:rsid w:val="009470D2"/>
    <w:rsid w:val="009538A8"/>
    <w:rsid w:val="0098174D"/>
    <w:rsid w:val="009A7EDA"/>
    <w:rsid w:val="009B4D58"/>
    <w:rsid w:val="009C18DA"/>
    <w:rsid w:val="009C73D6"/>
    <w:rsid w:val="00A06B0B"/>
    <w:rsid w:val="00A10175"/>
    <w:rsid w:val="00A13FC1"/>
    <w:rsid w:val="00A1622E"/>
    <w:rsid w:val="00A32FA9"/>
    <w:rsid w:val="00A76211"/>
    <w:rsid w:val="00A7704B"/>
    <w:rsid w:val="00AA1BB6"/>
    <w:rsid w:val="00AA31ED"/>
    <w:rsid w:val="00AC1C66"/>
    <w:rsid w:val="00AD6F1A"/>
    <w:rsid w:val="00B56927"/>
    <w:rsid w:val="00BA5E0C"/>
    <w:rsid w:val="00BA61E2"/>
    <w:rsid w:val="00BA69E4"/>
    <w:rsid w:val="00BA72EA"/>
    <w:rsid w:val="00BF09EE"/>
    <w:rsid w:val="00C12335"/>
    <w:rsid w:val="00C13187"/>
    <w:rsid w:val="00C31C7B"/>
    <w:rsid w:val="00C5106D"/>
    <w:rsid w:val="00C57C29"/>
    <w:rsid w:val="00C62A68"/>
    <w:rsid w:val="00C94824"/>
    <w:rsid w:val="00C95831"/>
    <w:rsid w:val="00CD0572"/>
    <w:rsid w:val="00D011A8"/>
    <w:rsid w:val="00D166A8"/>
    <w:rsid w:val="00D26AC1"/>
    <w:rsid w:val="00D30BED"/>
    <w:rsid w:val="00D36539"/>
    <w:rsid w:val="00D651C4"/>
    <w:rsid w:val="00D978BD"/>
    <w:rsid w:val="00DC03CE"/>
    <w:rsid w:val="00DC0F65"/>
    <w:rsid w:val="00DC51AB"/>
    <w:rsid w:val="00DE5CE8"/>
    <w:rsid w:val="00DE6845"/>
    <w:rsid w:val="00DF5DB8"/>
    <w:rsid w:val="00E14367"/>
    <w:rsid w:val="00E31A9A"/>
    <w:rsid w:val="00E331A8"/>
    <w:rsid w:val="00E41ABF"/>
    <w:rsid w:val="00E42E62"/>
    <w:rsid w:val="00E44CBC"/>
    <w:rsid w:val="00E869FE"/>
    <w:rsid w:val="00E9610F"/>
    <w:rsid w:val="00EB67F7"/>
    <w:rsid w:val="00EC4603"/>
    <w:rsid w:val="00EF0C9B"/>
    <w:rsid w:val="00F06A5D"/>
    <w:rsid w:val="00F548D2"/>
    <w:rsid w:val="00F609BF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F2E242C"/>
  <w15:docId w15:val="{4C570845-D98C-4AE7-ADDB-A13D8F8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3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31C7B"/>
    <w:rPr>
      <w:rFonts w:ascii="Tahoma" w:hAnsi="Tahoma" w:cs="Tahoma"/>
      <w:sz w:val="16"/>
      <w:szCs w:val="16"/>
    </w:rPr>
  </w:style>
  <w:style w:type="paragraph" w:customStyle="1" w:styleId="ae">
    <w:name w:val="Знак Знак Знак Знак Знак Знак Знак"/>
    <w:basedOn w:val="a0"/>
    <w:rsid w:val="00BA69E4"/>
    <w:pPr>
      <w:spacing w:after="0" w:line="240" w:lineRule="auto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">
    <w:name w:val="Body Text Indent"/>
    <w:basedOn w:val="a0"/>
    <w:link w:val="af0"/>
    <w:rsid w:val="003D47B7"/>
    <w:pPr>
      <w:spacing w:after="0" w:line="240" w:lineRule="auto"/>
      <w:ind w:left="1080" w:hanging="1080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3D47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0"/>
    <w:link w:val="af2"/>
    <w:uiPriority w:val="99"/>
    <w:unhideWhenUsed/>
    <w:rsid w:val="0037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74EE1"/>
    <w:rPr>
      <w:rFonts w:ascii="Times New Roman" w:hAnsi="Times New Roman" w:cs="Times New Roman"/>
      <w:sz w:val="28"/>
    </w:rPr>
  </w:style>
  <w:style w:type="paragraph" w:styleId="af3">
    <w:name w:val="footer"/>
    <w:basedOn w:val="a0"/>
    <w:link w:val="af4"/>
    <w:uiPriority w:val="99"/>
    <w:unhideWhenUsed/>
    <w:rsid w:val="0037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74EE1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" TargetMode="External"/><Relationship Id="rId13" Type="http://schemas.openxmlformats.org/officeDocument/2006/relationships/hyperlink" Target="https://oracle-patches.com/oracle/prof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ru.wikipedia.org/wiki/%D0%9C%D0%B5%D1%82%D0%B0%D0%B4%D0%B0%D0%BD%D0%BD%D1%8B%D0%B5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%D1%82%D0%B8%D0%B7%D0%B0%D1%86%D0%B8%D1%8F" TargetMode="External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3146-D148-452D-8FF8-3A110B0D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36</Pages>
  <Words>7742</Words>
  <Characters>44135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Пышн</dc:creator>
  <cp:lastModifiedBy>Витя Пышн</cp:lastModifiedBy>
  <cp:revision>38</cp:revision>
  <dcterms:created xsi:type="dcterms:W3CDTF">2020-06-08T10:37:00Z</dcterms:created>
  <dcterms:modified xsi:type="dcterms:W3CDTF">2020-06-13T20:23:00Z</dcterms:modified>
</cp:coreProperties>
</file>