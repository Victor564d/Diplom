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4B7" w:rsidRDefault="000224B7" w:rsidP="00DC51AB">
      <w:bookmarkStart w:id="0" w:name="_Toc42103747"/>
      <w:r w:rsidRPr="000224B7">
        <w:t>ТИТУЛЬН</w:t>
      </w:r>
      <w:r w:rsidR="00BA72EA">
        <w:t>ЫЙ</w:t>
      </w:r>
      <w:bookmarkEnd w:id="0"/>
      <w:r w:rsidR="00BA72EA">
        <w:t xml:space="preserve"> ЛИСТ</w:t>
      </w:r>
    </w:p>
    <w:p w:rsidR="00BA72EA" w:rsidRPr="00D651C4" w:rsidDel="0009309C" w:rsidRDefault="00BA72EA" w:rsidP="00DC51AB">
      <w:pPr>
        <w:rPr>
          <w:del w:id="1" w:author="Витя Пышн" w:date="2020-06-13T22:15:00Z"/>
          <w:highlight w:val="yellow"/>
        </w:rPr>
      </w:pPr>
      <w:del w:id="2" w:author="Витя Пышн" w:date="2020-06-13T22:15:00Z">
        <w:r w:rsidRPr="00D651C4" w:rsidDel="0009309C">
          <w:rPr>
            <w:highlight w:val="yellow"/>
          </w:rPr>
          <w:delText>Задать поля документа в соответствии с требованиями.</w:delText>
        </w:r>
      </w:del>
    </w:p>
    <w:p w:rsidR="00BA72EA" w:rsidRPr="00D651C4" w:rsidDel="0009309C" w:rsidRDefault="00BA72EA" w:rsidP="00DC51AB">
      <w:pPr>
        <w:rPr>
          <w:del w:id="3" w:author="Витя Пышн" w:date="2020-06-13T22:15:00Z"/>
          <w:highlight w:val="yellow"/>
        </w:rPr>
      </w:pPr>
      <w:del w:id="4" w:author="Витя Пышн" w:date="2020-06-13T22:15:00Z">
        <w:r w:rsidRPr="00D651C4" w:rsidDel="0009309C">
          <w:rPr>
            <w:highlight w:val="yellow"/>
          </w:rPr>
          <w:delText>Отформатировать Содержание</w:delText>
        </w:r>
      </w:del>
    </w:p>
    <w:p w:rsidR="00BA72EA" w:rsidDel="0009309C" w:rsidRDefault="00BA72EA" w:rsidP="00DC51AB">
      <w:pPr>
        <w:rPr>
          <w:del w:id="5" w:author="Витя Пышн" w:date="2020-06-13T22:15:00Z"/>
        </w:rPr>
      </w:pPr>
      <w:del w:id="6" w:author="Витя Пышн" w:date="2020-06-13T22:15:00Z">
        <w:r w:rsidRPr="00D651C4" w:rsidDel="0009309C">
          <w:rPr>
            <w:highlight w:val="yellow"/>
          </w:rPr>
          <w:delText>Выст</w:delText>
        </w:r>
        <w:r w:rsidDel="0009309C">
          <w:rPr>
            <w:highlight w:val="yellow"/>
          </w:rPr>
          <w:delText>ав</w:delText>
        </w:r>
        <w:r w:rsidRPr="00D651C4" w:rsidDel="0009309C">
          <w:rPr>
            <w:highlight w:val="yellow"/>
          </w:rPr>
          <w:delText>ить нумерацию страниц</w:delText>
        </w:r>
      </w:del>
    </w:p>
    <w:p w:rsidR="00D011A8" w:rsidDel="0009309C" w:rsidRDefault="00D011A8" w:rsidP="00DC51AB">
      <w:pPr>
        <w:rPr>
          <w:del w:id="7" w:author="Витя Пышн" w:date="2020-06-13T22:15:00Z"/>
        </w:rPr>
      </w:pPr>
      <w:del w:id="8" w:author="Витя Пышн" w:date="2020-06-13T22:15:00Z">
        <w:r w:rsidRPr="00D651C4" w:rsidDel="0009309C">
          <w:rPr>
            <w:highlight w:val="yellow"/>
          </w:rPr>
          <w:delText>Во Введении указать цель и задачи разработки БД.</w:delText>
        </w:r>
      </w:del>
    </w:p>
    <w:p w:rsidR="00863B3A" w:rsidRPr="000224B7" w:rsidDel="0009309C" w:rsidRDefault="00863B3A" w:rsidP="00DC51AB">
      <w:pPr>
        <w:rPr>
          <w:del w:id="9" w:author="Витя Пышн" w:date="2020-06-13T22:15:00Z"/>
        </w:rPr>
      </w:pPr>
      <w:del w:id="10" w:author="Витя Пышн" w:date="2020-06-13T22:15:00Z">
        <w:r w:rsidRPr="00D651C4" w:rsidDel="0009309C">
          <w:rPr>
            <w:highlight w:val="yellow"/>
          </w:rPr>
          <w:delText xml:space="preserve">Подраздел </w:delText>
        </w:r>
        <w:r w:rsidRPr="00D651C4" w:rsidDel="0009309C">
          <w:rPr>
            <w:b/>
            <w:highlight w:val="yellow"/>
          </w:rPr>
          <w:delText>1.2.1 Общая характеристика промысловых ресурсов черного моря</w:delText>
        </w:r>
        <w:r w:rsidRPr="00D651C4" w:rsidDel="0009309C">
          <w:rPr>
            <w:b/>
            <w:highlight w:val="yellow"/>
          </w:rPr>
          <w:tab/>
        </w:r>
        <w:r w:rsidRPr="00D651C4" w:rsidDel="0009309C">
          <w:rPr>
            <w:highlight w:val="yellow"/>
          </w:rPr>
          <w:delText xml:space="preserve"> </w:delText>
        </w:r>
        <w:r w:rsidR="00351714" w:rsidDel="0009309C">
          <w:rPr>
            <w:highlight w:val="yellow"/>
          </w:rPr>
          <w:delText>считаю нужно</w:delText>
        </w:r>
        <w:r w:rsidRPr="00D651C4" w:rsidDel="0009309C">
          <w:rPr>
            <w:highlight w:val="yellow"/>
          </w:rPr>
          <w:delText xml:space="preserve"> исключить, т.к. это слишком далеко от направлен</w:delText>
        </w:r>
        <w:r w:rsidR="001A3E24" w:rsidRPr="00D651C4" w:rsidDel="0009309C">
          <w:rPr>
            <w:highlight w:val="yellow"/>
          </w:rPr>
          <w:delText>и</w:delText>
        </w:r>
        <w:r w:rsidRPr="00D651C4" w:rsidDel="0009309C">
          <w:rPr>
            <w:highlight w:val="yellow"/>
          </w:rPr>
          <w:delText>я наших исследований.</w:delText>
        </w:r>
      </w:del>
    </w:p>
    <w:p w:rsidR="000224B7" w:rsidRDefault="000224B7" w:rsidP="00263D66">
      <w:r>
        <w:br w:type="page"/>
      </w:r>
      <w:bookmarkStart w:id="11" w:name="_GoBack"/>
      <w:bookmarkEnd w:id="11"/>
    </w:p>
    <w:sdt>
      <w:sdtPr>
        <w:rPr>
          <w:rFonts w:eastAsiaTheme="minorHAnsi"/>
          <w:color w:val="auto"/>
          <w:sz w:val="28"/>
          <w:szCs w:val="22"/>
          <w:lang w:eastAsia="en-US"/>
        </w:rPr>
        <w:id w:val="-8726958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01E3" w:rsidRDefault="002701E3" w:rsidP="002701E3">
          <w:pPr>
            <w:pStyle w:val="a4"/>
            <w:ind w:firstLine="567"/>
          </w:pPr>
          <w:r>
            <w:t>СОДЕРЖАНИЕ</w:t>
          </w:r>
        </w:p>
        <w:p w:rsidR="00284A1B" w:rsidRDefault="002701E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43196" w:history="1">
            <w:r w:rsidR="00284A1B" w:rsidRPr="00C44849">
              <w:rPr>
                <w:rStyle w:val="a5"/>
                <w:noProof/>
              </w:rPr>
              <w:t>ВВЕДЕНИЕ</w:t>
            </w:r>
            <w:r w:rsidR="00284A1B">
              <w:rPr>
                <w:noProof/>
                <w:webHidden/>
              </w:rPr>
              <w:tab/>
            </w:r>
            <w:r w:rsidR="00284A1B">
              <w:rPr>
                <w:noProof/>
                <w:webHidden/>
              </w:rPr>
              <w:fldChar w:fldCharType="begin"/>
            </w:r>
            <w:r w:rsidR="00284A1B">
              <w:rPr>
                <w:noProof/>
                <w:webHidden/>
              </w:rPr>
              <w:instrText xml:space="preserve"> PAGEREF _Toc42343196 \h </w:instrText>
            </w:r>
            <w:r w:rsidR="00284A1B">
              <w:rPr>
                <w:noProof/>
                <w:webHidden/>
              </w:rPr>
            </w:r>
            <w:r w:rsidR="00284A1B">
              <w:rPr>
                <w:noProof/>
                <w:webHidden/>
              </w:rPr>
              <w:fldChar w:fldCharType="separate"/>
            </w:r>
            <w:r w:rsidR="004E6CA1">
              <w:rPr>
                <w:noProof/>
                <w:webHidden/>
              </w:rPr>
              <w:t>3</w:t>
            </w:r>
            <w:r w:rsidR="00284A1B">
              <w:rPr>
                <w:noProof/>
                <w:webHidden/>
              </w:rPr>
              <w:fldChar w:fldCharType="end"/>
            </w:r>
          </w:hyperlink>
        </w:p>
        <w:p w:rsidR="00284A1B" w:rsidRDefault="0009309C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343197" w:history="1">
            <w:r w:rsidR="00284A1B" w:rsidRPr="00C44849">
              <w:rPr>
                <w:rStyle w:val="a5"/>
                <w:noProof/>
              </w:rPr>
              <w:t>1.ПРЕДМЕТНАЯ ОБЛАСТЬ</w:t>
            </w:r>
            <w:r w:rsidR="00284A1B">
              <w:rPr>
                <w:noProof/>
                <w:webHidden/>
              </w:rPr>
              <w:tab/>
            </w:r>
            <w:r w:rsidR="00284A1B">
              <w:rPr>
                <w:noProof/>
                <w:webHidden/>
              </w:rPr>
              <w:fldChar w:fldCharType="begin"/>
            </w:r>
            <w:r w:rsidR="00284A1B">
              <w:rPr>
                <w:noProof/>
                <w:webHidden/>
              </w:rPr>
              <w:instrText xml:space="preserve"> PAGEREF _Toc42343197 \h </w:instrText>
            </w:r>
            <w:r w:rsidR="00284A1B">
              <w:rPr>
                <w:noProof/>
                <w:webHidden/>
              </w:rPr>
            </w:r>
            <w:r w:rsidR="00284A1B">
              <w:rPr>
                <w:noProof/>
                <w:webHidden/>
              </w:rPr>
              <w:fldChar w:fldCharType="separate"/>
            </w:r>
            <w:r w:rsidR="004E6CA1">
              <w:rPr>
                <w:noProof/>
                <w:webHidden/>
              </w:rPr>
              <w:t>6</w:t>
            </w:r>
            <w:r w:rsidR="00284A1B">
              <w:rPr>
                <w:noProof/>
                <w:webHidden/>
              </w:rPr>
              <w:fldChar w:fldCharType="end"/>
            </w:r>
          </w:hyperlink>
        </w:p>
        <w:p w:rsidR="00284A1B" w:rsidRDefault="0009309C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343198" w:history="1">
            <w:r w:rsidR="00284A1B" w:rsidRPr="00C44849">
              <w:rPr>
                <w:rStyle w:val="a5"/>
                <w:noProof/>
              </w:rPr>
              <w:t xml:space="preserve">1.1. </w:t>
            </w:r>
            <w:r w:rsidR="00284A1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284A1B" w:rsidRPr="00C44849">
              <w:rPr>
                <w:rStyle w:val="a5"/>
                <w:noProof/>
              </w:rPr>
              <w:t>Основные понятия и определения ихтиологии. Цели и задачи ихтиологических и физиологических исследований</w:t>
            </w:r>
            <w:r w:rsidR="00284A1B">
              <w:rPr>
                <w:noProof/>
                <w:webHidden/>
              </w:rPr>
              <w:tab/>
            </w:r>
            <w:r w:rsidR="00284A1B">
              <w:rPr>
                <w:noProof/>
                <w:webHidden/>
              </w:rPr>
              <w:fldChar w:fldCharType="begin"/>
            </w:r>
            <w:r w:rsidR="00284A1B">
              <w:rPr>
                <w:noProof/>
                <w:webHidden/>
              </w:rPr>
              <w:instrText xml:space="preserve"> PAGEREF _Toc42343198 \h </w:instrText>
            </w:r>
            <w:r w:rsidR="00284A1B">
              <w:rPr>
                <w:noProof/>
                <w:webHidden/>
              </w:rPr>
            </w:r>
            <w:r w:rsidR="00284A1B">
              <w:rPr>
                <w:noProof/>
                <w:webHidden/>
              </w:rPr>
              <w:fldChar w:fldCharType="separate"/>
            </w:r>
            <w:r w:rsidR="004E6CA1">
              <w:rPr>
                <w:noProof/>
                <w:webHidden/>
              </w:rPr>
              <w:t>6</w:t>
            </w:r>
            <w:r w:rsidR="00284A1B">
              <w:rPr>
                <w:noProof/>
                <w:webHidden/>
              </w:rPr>
              <w:fldChar w:fldCharType="end"/>
            </w:r>
          </w:hyperlink>
        </w:p>
        <w:p w:rsidR="00284A1B" w:rsidRDefault="0009309C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343199" w:history="1">
            <w:r w:rsidR="00284A1B" w:rsidRPr="00C44849">
              <w:rPr>
                <w:rStyle w:val="a5"/>
                <w:noProof/>
              </w:rPr>
              <w:t>1.2. Мелкие пелагические рыбы Черного моря</w:t>
            </w:r>
            <w:r w:rsidR="00284A1B">
              <w:rPr>
                <w:noProof/>
                <w:webHidden/>
              </w:rPr>
              <w:tab/>
            </w:r>
            <w:r w:rsidR="00284A1B">
              <w:rPr>
                <w:noProof/>
                <w:webHidden/>
              </w:rPr>
              <w:fldChar w:fldCharType="begin"/>
            </w:r>
            <w:r w:rsidR="00284A1B">
              <w:rPr>
                <w:noProof/>
                <w:webHidden/>
              </w:rPr>
              <w:instrText xml:space="preserve"> PAGEREF _Toc42343199 \h </w:instrText>
            </w:r>
            <w:r w:rsidR="00284A1B">
              <w:rPr>
                <w:noProof/>
                <w:webHidden/>
              </w:rPr>
            </w:r>
            <w:r w:rsidR="00284A1B">
              <w:rPr>
                <w:noProof/>
                <w:webHidden/>
              </w:rPr>
              <w:fldChar w:fldCharType="separate"/>
            </w:r>
            <w:r w:rsidR="004E6CA1">
              <w:rPr>
                <w:noProof/>
                <w:webHidden/>
              </w:rPr>
              <w:t>10</w:t>
            </w:r>
            <w:r w:rsidR="00284A1B">
              <w:rPr>
                <w:noProof/>
                <w:webHidden/>
              </w:rPr>
              <w:fldChar w:fldCharType="end"/>
            </w:r>
          </w:hyperlink>
        </w:p>
        <w:p w:rsidR="00284A1B" w:rsidRDefault="00BA72EA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343200" w:history="1">
            <w:r w:rsidR="00284A1B" w:rsidRPr="0049728B">
              <w:rPr>
                <w:rStyle w:val="a5"/>
                <w:noProof/>
              </w:rPr>
              <w:t xml:space="preserve">1.2.1 </w:t>
            </w:r>
            <w:r w:rsidR="0049728B" w:rsidRPr="0049728B">
              <w:rPr>
                <w:rStyle w:val="a5"/>
                <w:noProof/>
              </w:rPr>
              <w:t>Азово-черноморская хамса (анчоус)</w:t>
            </w:r>
            <w:r w:rsidR="00284A1B" w:rsidRPr="0049728B">
              <w:rPr>
                <w:noProof/>
                <w:webHidden/>
              </w:rPr>
              <w:tab/>
            </w:r>
            <w:r w:rsidR="00284A1B" w:rsidRPr="00D651C4">
              <w:rPr>
                <w:noProof/>
                <w:webHidden/>
              </w:rPr>
              <w:fldChar w:fldCharType="begin"/>
            </w:r>
            <w:r w:rsidR="00284A1B" w:rsidRPr="0049728B">
              <w:rPr>
                <w:noProof/>
                <w:webHidden/>
              </w:rPr>
              <w:instrText xml:space="preserve"> PAGEREF _Toc42343200 \h </w:instrText>
            </w:r>
            <w:r w:rsidR="00284A1B" w:rsidRPr="00D651C4">
              <w:rPr>
                <w:noProof/>
                <w:webHidden/>
              </w:rPr>
            </w:r>
            <w:r w:rsidR="00284A1B" w:rsidRPr="00D651C4">
              <w:rPr>
                <w:noProof/>
                <w:webHidden/>
              </w:rPr>
              <w:fldChar w:fldCharType="separate"/>
            </w:r>
            <w:r w:rsidR="004E6CA1" w:rsidRPr="0049728B">
              <w:rPr>
                <w:noProof/>
                <w:webHidden/>
              </w:rPr>
              <w:t>10</w:t>
            </w:r>
            <w:r w:rsidR="00284A1B" w:rsidRPr="00D651C4">
              <w:rPr>
                <w:noProof/>
                <w:webHidden/>
              </w:rPr>
              <w:fldChar w:fldCharType="end"/>
            </w:r>
          </w:hyperlink>
        </w:p>
        <w:p w:rsidR="00284A1B" w:rsidRDefault="00BA72EA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343201" w:history="1">
            <w:r w:rsidR="00284A1B" w:rsidRPr="00C44849">
              <w:rPr>
                <w:rStyle w:val="a5"/>
                <w:noProof/>
              </w:rPr>
              <w:t xml:space="preserve">1.2.2 </w:t>
            </w:r>
            <w:r w:rsidR="0049728B" w:rsidRPr="0049728B">
              <w:rPr>
                <w:rStyle w:val="a5"/>
                <w:noProof/>
              </w:rPr>
              <w:t>Черноморский шпрот</w:t>
            </w:r>
            <w:r w:rsidR="0049728B">
              <w:rPr>
                <w:rStyle w:val="a5"/>
                <w:noProof/>
              </w:rPr>
              <w:t xml:space="preserve"> </w:t>
            </w:r>
            <w:r w:rsidR="00284A1B">
              <w:rPr>
                <w:noProof/>
                <w:webHidden/>
              </w:rPr>
              <w:tab/>
            </w:r>
            <w:r w:rsidR="00284A1B">
              <w:rPr>
                <w:noProof/>
                <w:webHidden/>
              </w:rPr>
              <w:fldChar w:fldCharType="begin"/>
            </w:r>
            <w:r w:rsidR="00284A1B">
              <w:rPr>
                <w:noProof/>
                <w:webHidden/>
              </w:rPr>
              <w:instrText xml:space="preserve"> PAGEREF _Toc42343201 \h </w:instrText>
            </w:r>
            <w:r w:rsidR="00284A1B">
              <w:rPr>
                <w:noProof/>
                <w:webHidden/>
              </w:rPr>
            </w:r>
            <w:r w:rsidR="00284A1B">
              <w:rPr>
                <w:noProof/>
                <w:webHidden/>
              </w:rPr>
              <w:fldChar w:fldCharType="separate"/>
            </w:r>
            <w:r w:rsidR="004E6CA1">
              <w:rPr>
                <w:noProof/>
                <w:webHidden/>
              </w:rPr>
              <w:t>13</w:t>
            </w:r>
            <w:r w:rsidR="00284A1B">
              <w:rPr>
                <w:noProof/>
                <w:webHidden/>
              </w:rPr>
              <w:fldChar w:fldCharType="end"/>
            </w:r>
          </w:hyperlink>
        </w:p>
        <w:p w:rsidR="00284A1B" w:rsidRDefault="00D978BD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343202" w:history="1">
            <w:r w:rsidR="00284A1B" w:rsidRPr="00C44849">
              <w:rPr>
                <w:rStyle w:val="a5"/>
                <w:noProof/>
              </w:rPr>
              <w:t xml:space="preserve">1.3 </w:t>
            </w:r>
            <w:r w:rsidR="00284A1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284A1B" w:rsidRPr="00C44849">
              <w:rPr>
                <w:rStyle w:val="a5"/>
                <w:noProof/>
              </w:rPr>
              <w:t>Измерение и взвешивани</w:t>
            </w:r>
            <w:r w:rsidR="00351714">
              <w:rPr>
                <w:rStyle w:val="a5"/>
                <w:noProof/>
              </w:rPr>
              <w:t>е</w:t>
            </w:r>
            <w:r w:rsidR="00284A1B" w:rsidRPr="00C44849">
              <w:rPr>
                <w:rStyle w:val="a5"/>
                <w:noProof/>
              </w:rPr>
              <w:t xml:space="preserve"> рыб, определение размерного состава уловов</w:t>
            </w:r>
            <w:r w:rsidR="00284A1B">
              <w:rPr>
                <w:noProof/>
                <w:webHidden/>
              </w:rPr>
              <w:tab/>
            </w:r>
            <w:r w:rsidR="00284A1B">
              <w:rPr>
                <w:noProof/>
                <w:webHidden/>
              </w:rPr>
              <w:fldChar w:fldCharType="begin"/>
            </w:r>
            <w:r w:rsidR="00284A1B">
              <w:rPr>
                <w:noProof/>
                <w:webHidden/>
              </w:rPr>
              <w:instrText xml:space="preserve"> PAGEREF _Toc42343202 \h </w:instrText>
            </w:r>
            <w:r w:rsidR="00284A1B">
              <w:rPr>
                <w:noProof/>
                <w:webHidden/>
              </w:rPr>
            </w:r>
            <w:r w:rsidR="00284A1B">
              <w:rPr>
                <w:noProof/>
                <w:webHidden/>
              </w:rPr>
              <w:fldChar w:fldCharType="separate"/>
            </w:r>
            <w:r w:rsidR="004E6CA1">
              <w:rPr>
                <w:noProof/>
                <w:webHidden/>
              </w:rPr>
              <w:t>24</w:t>
            </w:r>
            <w:r w:rsidR="00284A1B">
              <w:rPr>
                <w:noProof/>
                <w:webHidden/>
              </w:rPr>
              <w:fldChar w:fldCharType="end"/>
            </w:r>
          </w:hyperlink>
        </w:p>
        <w:p w:rsidR="00284A1B" w:rsidRDefault="0009309C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343203" w:history="1">
            <w:r w:rsidR="00284A1B" w:rsidRPr="00C44849">
              <w:rPr>
                <w:rStyle w:val="a5"/>
                <w:noProof/>
              </w:rPr>
              <w:t>1.4 Определение возраста и возрастного состава уловов</w:t>
            </w:r>
            <w:r w:rsidR="00284A1B">
              <w:rPr>
                <w:noProof/>
                <w:webHidden/>
              </w:rPr>
              <w:tab/>
            </w:r>
            <w:r w:rsidR="00284A1B">
              <w:rPr>
                <w:noProof/>
                <w:webHidden/>
              </w:rPr>
              <w:fldChar w:fldCharType="begin"/>
            </w:r>
            <w:r w:rsidR="00284A1B">
              <w:rPr>
                <w:noProof/>
                <w:webHidden/>
              </w:rPr>
              <w:instrText xml:space="preserve"> PAGEREF _Toc42343203 \h </w:instrText>
            </w:r>
            <w:r w:rsidR="00284A1B">
              <w:rPr>
                <w:noProof/>
                <w:webHidden/>
              </w:rPr>
            </w:r>
            <w:r w:rsidR="00284A1B">
              <w:rPr>
                <w:noProof/>
                <w:webHidden/>
              </w:rPr>
              <w:fldChar w:fldCharType="separate"/>
            </w:r>
            <w:r w:rsidR="004E6CA1">
              <w:rPr>
                <w:noProof/>
                <w:webHidden/>
              </w:rPr>
              <w:t>26</w:t>
            </w:r>
            <w:r w:rsidR="00284A1B">
              <w:rPr>
                <w:noProof/>
                <w:webHidden/>
              </w:rPr>
              <w:fldChar w:fldCharType="end"/>
            </w:r>
          </w:hyperlink>
        </w:p>
        <w:p w:rsidR="00284A1B" w:rsidRDefault="0009309C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343204" w:history="1">
            <w:r w:rsidR="00284A1B" w:rsidRPr="00C44849">
              <w:rPr>
                <w:rStyle w:val="a5"/>
                <w:noProof/>
              </w:rPr>
              <w:t>1.5. Изучение полового состава</w:t>
            </w:r>
            <w:r w:rsidR="00284A1B">
              <w:rPr>
                <w:noProof/>
                <w:webHidden/>
              </w:rPr>
              <w:tab/>
            </w:r>
            <w:r w:rsidR="00284A1B">
              <w:rPr>
                <w:noProof/>
                <w:webHidden/>
              </w:rPr>
              <w:fldChar w:fldCharType="begin"/>
            </w:r>
            <w:r w:rsidR="00284A1B">
              <w:rPr>
                <w:noProof/>
                <w:webHidden/>
              </w:rPr>
              <w:instrText xml:space="preserve"> PAGEREF _Toc42343204 \h </w:instrText>
            </w:r>
            <w:r w:rsidR="00284A1B">
              <w:rPr>
                <w:noProof/>
                <w:webHidden/>
              </w:rPr>
            </w:r>
            <w:r w:rsidR="00284A1B">
              <w:rPr>
                <w:noProof/>
                <w:webHidden/>
              </w:rPr>
              <w:fldChar w:fldCharType="separate"/>
            </w:r>
            <w:r w:rsidR="004E6CA1">
              <w:rPr>
                <w:noProof/>
                <w:webHidden/>
              </w:rPr>
              <w:t>32</w:t>
            </w:r>
            <w:r w:rsidR="00284A1B">
              <w:rPr>
                <w:noProof/>
                <w:webHidden/>
              </w:rPr>
              <w:fldChar w:fldCharType="end"/>
            </w:r>
          </w:hyperlink>
        </w:p>
        <w:p w:rsidR="00284A1B" w:rsidRDefault="0009309C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343205" w:history="1">
            <w:r w:rsidR="00284A1B" w:rsidRPr="00C44849">
              <w:rPr>
                <w:rStyle w:val="a5"/>
                <w:noProof/>
              </w:rPr>
              <w:t xml:space="preserve">1.6. </w:t>
            </w:r>
            <w:r w:rsidR="00284A1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284A1B" w:rsidRPr="00C44849">
              <w:rPr>
                <w:rStyle w:val="a5"/>
                <w:noProof/>
              </w:rPr>
              <w:t>Показатели упитанности и жирность рыб</w:t>
            </w:r>
            <w:r w:rsidR="00284A1B">
              <w:rPr>
                <w:noProof/>
                <w:webHidden/>
              </w:rPr>
              <w:tab/>
            </w:r>
            <w:r w:rsidR="00284A1B">
              <w:rPr>
                <w:noProof/>
                <w:webHidden/>
              </w:rPr>
              <w:fldChar w:fldCharType="begin"/>
            </w:r>
            <w:r w:rsidR="00284A1B">
              <w:rPr>
                <w:noProof/>
                <w:webHidden/>
              </w:rPr>
              <w:instrText xml:space="preserve"> PAGEREF _Toc42343205 \h </w:instrText>
            </w:r>
            <w:r w:rsidR="00284A1B">
              <w:rPr>
                <w:noProof/>
                <w:webHidden/>
              </w:rPr>
            </w:r>
            <w:r w:rsidR="00284A1B">
              <w:rPr>
                <w:noProof/>
                <w:webHidden/>
              </w:rPr>
              <w:fldChar w:fldCharType="separate"/>
            </w:r>
            <w:r w:rsidR="004E6CA1">
              <w:rPr>
                <w:noProof/>
                <w:webHidden/>
              </w:rPr>
              <w:t>33</w:t>
            </w:r>
            <w:r w:rsidR="00284A1B">
              <w:rPr>
                <w:noProof/>
                <w:webHidden/>
              </w:rPr>
              <w:fldChar w:fldCharType="end"/>
            </w:r>
          </w:hyperlink>
        </w:p>
        <w:p w:rsidR="002701E3" w:rsidRDefault="002701E3">
          <w:r>
            <w:rPr>
              <w:b/>
              <w:bCs/>
            </w:rPr>
            <w:fldChar w:fldCharType="end"/>
          </w:r>
        </w:p>
      </w:sdtContent>
    </w:sdt>
    <w:p w:rsidR="005A1573" w:rsidRDefault="005A1573" w:rsidP="00263D66">
      <w:pPr>
        <w:rPr>
          <w:sz w:val="32"/>
        </w:rPr>
      </w:pPr>
      <w:r>
        <w:br w:type="page"/>
      </w:r>
    </w:p>
    <w:p w:rsidR="005B6124" w:rsidRDefault="006410F9" w:rsidP="00D651C4">
      <w:pPr>
        <w:pStyle w:val="1"/>
        <w:ind w:firstLine="0"/>
        <w:rPr>
          <w:rStyle w:val="a6"/>
          <w:rFonts w:eastAsiaTheme="majorEastAsia"/>
          <w:b w:val="0"/>
          <w:color w:val="000000" w:themeColor="text1"/>
          <w:sz w:val="32"/>
          <w:szCs w:val="32"/>
          <w:lang w:eastAsia="ru-RU"/>
        </w:rPr>
      </w:pPr>
      <w:bookmarkStart w:id="12" w:name="_Toc42343196"/>
      <w:r w:rsidRPr="006410F9">
        <w:rPr>
          <w:rStyle w:val="a6"/>
          <w:sz w:val="32"/>
        </w:rPr>
        <w:lastRenderedPageBreak/>
        <w:t>ВВЕДЕНИЕ</w:t>
      </w:r>
      <w:bookmarkEnd w:id="12"/>
    </w:p>
    <w:p w:rsidR="00D36539" w:rsidRPr="00774A22" w:rsidRDefault="00D36539" w:rsidP="00786C83">
      <w:r w:rsidRPr="00774A22">
        <w:rPr>
          <w:rStyle w:val="a9"/>
          <w:color w:val="000000" w:themeColor="text1"/>
          <w:szCs w:val="28"/>
          <w:shd w:val="clear" w:color="auto" w:fill="FFFFFF"/>
        </w:rPr>
        <w:t>База</w:t>
      </w:r>
      <w:r>
        <w:rPr>
          <w:rStyle w:val="a9"/>
          <w:i w:val="0"/>
          <w:color w:val="000000" w:themeColor="text1"/>
          <w:szCs w:val="28"/>
          <w:shd w:val="clear" w:color="auto" w:fill="FFFFFF"/>
        </w:rPr>
        <w:t xml:space="preserve"> </w:t>
      </w:r>
      <w:r w:rsidRPr="00774A22">
        <w:rPr>
          <w:rStyle w:val="a9"/>
          <w:color w:val="000000" w:themeColor="text1"/>
          <w:szCs w:val="28"/>
          <w:shd w:val="clear" w:color="auto" w:fill="FFFFFF"/>
        </w:rPr>
        <w:t>данных</w:t>
      </w:r>
      <w:r>
        <w:rPr>
          <w:rStyle w:val="a9"/>
          <w:i w:val="0"/>
          <w:color w:val="000000" w:themeColor="text1"/>
          <w:szCs w:val="28"/>
          <w:shd w:val="clear" w:color="auto" w:fill="FFFFFF"/>
        </w:rPr>
        <w:t xml:space="preserve"> </w:t>
      </w:r>
      <w:r w:rsidRPr="00774A22">
        <w:rPr>
          <w:rStyle w:val="a9"/>
          <w:color w:val="000000" w:themeColor="text1"/>
          <w:szCs w:val="28"/>
          <w:shd w:val="clear" w:color="auto" w:fill="FFFFFF"/>
        </w:rPr>
        <w:t>(БД)</w:t>
      </w:r>
      <w:r>
        <w:rPr>
          <w:i/>
          <w:shd w:val="clear" w:color="auto" w:fill="FFFFFF"/>
        </w:rPr>
        <w:t xml:space="preserve"> </w:t>
      </w:r>
      <w:r w:rsidRPr="00774A22">
        <w:rPr>
          <w:i/>
          <w:shd w:val="clear" w:color="auto" w:fill="FFFFFF"/>
        </w:rPr>
        <w:t>–</w:t>
      </w:r>
      <w:r>
        <w:rPr>
          <w:i/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это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совокупность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массивов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файлов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данных,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организованная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по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определённым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правилам,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предусматривающим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стандартные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принципы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описания,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хранения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обработки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данных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независимо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от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их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вида</w:t>
      </w:r>
      <w:r w:rsidRPr="00774A22">
        <w:rPr>
          <w:i/>
          <w:shd w:val="clear" w:color="auto" w:fill="FFFFFF"/>
        </w:rPr>
        <w:t>.</w:t>
      </w:r>
      <w:r w:rsidR="00F609BF">
        <w:t xml:space="preserve"> </w:t>
      </w:r>
      <w:r w:rsidRPr="00774A22">
        <w:t>В</w:t>
      </w:r>
      <w:r>
        <w:t xml:space="preserve"> </w:t>
      </w:r>
      <w:r w:rsidRPr="00774A22">
        <w:t>определениях</w:t>
      </w:r>
      <w:r>
        <w:t xml:space="preserve"> </w:t>
      </w:r>
      <w:r w:rsidRPr="00774A22">
        <w:t>наиболее</w:t>
      </w:r>
      <w:r>
        <w:t xml:space="preserve"> </w:t>
      </w:r>
      <w:r w:rsidRPr="00774A22">
        <w:t>часто</w:t>
      </w:r>
      <w:r>
        <w:t xml:space="preserve"> </w:t>
      </w:r>
      <w:r w:rsidRPr="00774A22">
        <w:t>(явно</w:t>
      </w:r>
      <w:r>
        <w:t xml:space="preserve"> </w:t>
      </w:r>
      <w:r w:rsidRPr="00774A22">
        <w:t>или</w:t>
      </w:r>
      <w:r>
        <w:t xml:space="preserve"> </w:t>
      </w:r>
      <w:r w:rsidRPr="00774A22">
        <w:t>неявно)</w:t>
      </w:r>
      <w:r>
        <w:t xml:space="preserve"> </w:t>
      </w:r>
      <w:r w:rsidRPr="00774A22">
        <w:t>присутствуют</w:t>
      </w:r>
      <w:r>
        <w:t xml:space="preserve"> </w:t>
      </w:r>
      <w:r w:rsidRPr="00774A22">
        <w:t>следующие</w:t>
      </w:r>
      <w:r>
        <w:t xml:space="preserve"> </w:t>
      </w:r>
      <w:r w:rsidRPr="00774A22">
        <w:t>отличительные</w:t>
      </w:r>
      <w:r>
        <w:t xml:space="preserve"> </w:t>
      </w:r>
      <w:r w:rsidRPr="00774A22">
        <w:t>признаки:</w:t>
      </w:r>
    </w:p>
    <w:p w:rsidR="00D36539" w:rsidRPr="00E44CBC" w:rsidRDefault="00D36539" w:rsidP="00E44CBC">
      <w:pPr>
        <w:pStyle w:val="a"/>
        <w:numPr>
          <w:ilvl w:val="0"/>
          <w:numId w:val="4"/>
        </w:numPr>
        <w:rPr>
          <w:rFonts w:eastAsia="Times New Roman"/>
          <w:color w:val="000000" w:themeColor="text1"/>
          <w:lang w:eastAsia="ru-RU"/>
        </w:rPr>
      </w:pPr>
      <w:r w:rsidRPr="00E44CBC">
        <w:rPr>
          <w:rFonts w:eastAsia="Times New Roman"/>
          <w:iCs/>
          <w:color w:val="000000" w:themeColor="text1"/>
          <w:lang w:eastAsia="ru-RU"/>
        </w:rPr>
        <w:t xml:space="preserve">БД хранится и обрабатывается в </w:t>
      </w:r>
      <w:hyperlink r:id="rId6" w:tooltip="Компьютер" w:history="1">
        <w:r w:rsidRPr="00E44CBC">
          <w:rPr>
            <w:rFonts w:eastAsia="Times New Roman"/>
            <w:iCs/>
            <w:color w:val="000000" w:themeColor="text1"/>
            <w:lang w:eastAsia="ru-RU"/>
          </w:rPr>
          <w:t>вычислительной системе</w:t>
        </w:r>
      </w:hyperlink>
      <w:r w:rsidR="00F609BF">
        <w:rPr>
          <w:rFonts w:eastAsia="Times New Roman"/>
          <w:color w:val="000000" w:themeColor="text1"/>
          <w:lang w:eastAsia="ru-RU"/>
        </w:rPr>
        <w:t>;</w:t>
      </w:r>
    </w:p>
    <w:p w:rsidR="00D36539" w:rsidRPr="00E44CBC" w:rsidRDefault="00F609BF" w:rsidP="00E44CBC">
      <w:pPr>
        <w:pStyle w:val="a"/>
        <w:numPr>
          <w:ilvl w:val="0"/>
          <w:numId w:val="4"/>
        </w:numPr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iCs/>
          <w:color w:val="000000" w:themeColor="text1"/>
          <w:lang w:eastAsia="ru-RU"/>
        </w:rPr>
        <w:t>д</w:t>
      </w:r>
      <w:r w:rsidR="00D36539" w:rsidRPr="00E44CBC">
        <w:rPr>
          <w:rFonts w:eastAsia="Times New Roman"/>
          <w:iCs/>
          <w:color w:val="000000" w:themeColor="text1"/>
          <w:lang w:eastAsia="ru-RU"/>
        </w:rPr>
        <w:t>анные в БД логически структурированы (</w:t>
      </w:r>
      <w:hyperlink r:id="rId7" w:tooltip="Систематизация" w:history="1">
        <w:r w:rsidR="00D36539" w:rsidRPr="00E44CBC">
          <w:rPr>
            <w:rFonts w:eastAsia="Times New Roman"/>
            <w:iCs/>
            <w:color w:val="000000" w:themeColor="text1"/>
            <w:lang w:eastAsia="ru-RU"/>
          </w:rPr>
          <w:t>систематизированы</w:t>
        </w:r>
      </w:hyperlink>
      <w:r w:rsidR="00D36539" w:rsidRPr="00E44CBC">
        <w:rPr>
          <w:rFonts w:eastAsia="Times New Roman"/>
          <w:iCs/>
          <w:color w:val="000000" w:themeColor="text1"/>
          <w:lang w:eastAsia="ru-RU"/>
        </w:rPr>
        <w:t>)</w:t>
      </w:r>
      <w:r>
        <w:rPr>
          <w:rFonts w:eastAsia="Times New Roman"/>
          <w:iCs/>
          <w:color w:val="000000" w:themeColor="text1"/>
          <w:lang w:eastAsia="ru-RU"/>
        </w:rPr>
        <w:t>;</w:t>
      </w:r>
      <w:r w:rsidR="00D36539" w:rsidRPr="00E44CBC">
        <w:rPr>
          <w:rFonts w:eastAsia="Times New Roman"/>
          <w:color w:val="000000" w:themeColor="text1"/>
          <w:lang w:eastAsia="ru-RU"/>
        </w:rPr>
        <w:t xml:space="preserve">  </w:t>
      </w:r>
    </w:p>
    <w:p w:rsidR="00E44CBC" w:rsidRDefault="00D36539" w:rsidP="00E44CBC">
      <w:pPr>
        <w:pStyle w:val="a"/>
        <w:numPr>
          <w:ilvl w:val="0"/>
          <w:numId w:val="4"/>
        </w:numPr>
        <w:rPr>
          <w:rFonts w:eastAsia="Times New Roman"/>
          <w:color w:val="000000" w:themeColor="text1"/>
          <w:lang w:eastAsia="ru-RU"/>
        </w:rPr>
      </w:pPr>
      <w:r w:rsidRPr="00E44CBC">
        <w:rPr>
          <w:rFonts w:eastAsia="Times New Roman"/>
          <w:iCs/>
          <w:color w:val="000000" w:themeColor="text1"/>
          <w:lang w:eastAsia="ru-RU"/>
        </w:rPr>
        <w:t xml:space="preserve">БД включает схему, или </w:t>
      </w:r>
      <w:hyperlink r:id="rId8" w:tooltip="Метаданные" w:history="1">
        <w:r w:rsidRPr="00E44CBC">
          <w:rPr>
            <w:rFonts w:eastAsia="Times New Roman"/>
            <w:iCs/>
            <w:color w:val="000000" w:themeColor="text1"/>
            <w:lang w:eastAsia="ru-RU"/>
          </w:rPr>
          <w:t>метаданные</w:t>
        </w:r>
      </w:hyperlink>
      <w:r w:rsidRPr="00E44CBC">
        <w:rPr>
          <w:rFonts w:eastAsia="Times New Roman"/>
          <w:color w:val="000000" w:themeColor="text1"/>
          <w:lang w:eastAsia="ru-RU"/>
        </w:rPr>
        <w:t>, описывающие логическую структуру</w:t>
      </w:r>
      <w:r w:rsidR="00F609BF">
        <w:rPr>
          <w:rFonts w:eastAsia="Times New Roman"/>
          <w:color w:val="000000" w:themeColor="text1"/>
          <w:lang w:eastAsia="ru-RU"/>
        </w:rPr>
        <w:t>;</w:t>
      </w:r>
      <w:r w:rsidRPr="00E44CBC">
        <w:rPr>
          <w:rFonts w:eastAsia="Times New Roman"/>
          <w:color w:val="000000" w:themeColor="text1"/>
          <w:lang w:eastAsia="ru-RU"/>
        </w:rPr>
        <w:t xml:space="preserve"> </w:t>
      </w:r>
    </w:p>
    <w:p w:rsidR="00D36539" w:rsidRPr="00E44CBC" w:rsidRDefault="00D36539" w:rsidP="00E44CBC">
      <w:pPr>
        <w:pStyle w:val="a"/>
        <w:numPr>
          <w:ilvl w:val="0"/>
          <w:numId w:val="4"/>
        </w:numPr>
        <w:rPr>
          <w:rFonts w:eastAsia="Times New Roman"/>
          <w:color w:val="000000" w:themeColor="text1"/>
          <w:lang w:eastAsia="ru-RU"/>
        </w:rPr>
      </w:pPr>
      <w:r w:rsidRPr="00E44CBC">
        <w:rPr>
          <w:rFonts w:eastAsia="Times New Roman"/>
          <w:color w:val="000000" w:themeColor="text1"/>
          <w:lang w:eastAsia="ru-RU"/>
        </w:rPr>
        <w:t xml:space="preserve">БД в формальном виде (в соответствии с некоторой </w:t>
      </w:r>
      <w:hyperlink r:id="rId9" w:tooltip="Метамодель (информатика)" w:history="1">
        <w:r w:rsidRPr="00E44CBC">
          <w:rPr>
            <w:rFonts w:eastAsia="Times New Roman"/>
            <w:color w:val="000000" w:themeColor="text1"/>
            <w:lang w:eastAsia="ru-RU"/>
          </w:rPr>
          <w:t>метамоделью</w:t>
        </w:r>
      </w:hyperlink>
      <w:r w:rsidRPr="00E44CBC">
        <w:rPr>
          <w:rFonts w:eastAsia="Times New Roman"/>
          <w:color w:val="000000" w:themeColor="text1"/>
          <w:lang w:eastAsia="ru-RU"/>
        </w:rPr>
        <w:t>).</w:t>
      </w:r>
    </w:p>
    <w:p w:rsidR="00D36539" w:rsidRPr="00774A22" w:rsidRDefault="00D36539" w:rsidP="00D651C4">
      <w:pPr>
        <w:ind w:firstLine="0"/>
      </w:pPr>
      <w:r w:rsidRPr="00774A22">
        <w:t>Из</w:t>
      </w:r>
      <w:r>
        <w:t xml:space="preserve"> </w:t>
      </w:r>
      <w:r w:rsidRPr="00774A22">
        <w:t>перечисленных</w:t>
      </w:r>
      <w:r>
        <w:t xml:space="preserve"> </w:t>
      </w:r>
      <w:r w:rsidRPr="00774A22">
        <w:t>признаков</w:t>
      </w:r>
      <w:r>
        <w:t xml:space="preserve"> </w:t>
      </w:r>
      <w:r w:rsidRPr="00774A22">
        <w:t>только</w:t>
      </w:r>
      <w:r>
        <w:t xml:space="preserve"> </w:t>
      </w:r>
      <w:r w:rsidRPr="00774A22">
        <w:t>первый</w:t>
      </w:r>
      <w:r>
        <w:t xml:space="preserve"> </w:t>
      </w:r>
      <w:r w:rsidRPr="00774A22">
        <w:t>является</w:t>
      </w:r>
      <w:r>
        <w:t xml:space="preserve"> </w:t>
      </w:r>
      <w:r w:rsidRPr="00774A22">
        <w:t>строгим,</w:t>
      </w:r>
      <w:r>
        <w:t xml:space="preserve"> </w:t>
      </w:r>
      <w:r w:rsidRPr="00774A22">
        <w:t>а</w:t>
      </w:r>
      <w:r>
        <w:t xml:space="preserve"> </w:t>
      </w:r>
      <w:r w:rsidRPr="00774A22">
        <w:t>другие</w:t>
      </w:r>
      <w:r>
        <w:t xml:space="preserve"> </w:t>
      </w:r>
      <w:r w:rsidRPr="00774A22">
        <w:t>допускают</w:t>
      </w:r>
      <w:r>
        <w:t xml:space="preserve"> </w:t>
      </w:r>
      <w:r w:rsidRPr="00774A22">
        <w:t>различные</w:t>
      </w:r>
      <w:r>
        <w:t xml:space="preserve"> </w:t>
      </w:r>
      <w:r w:rsidRPr="00774A22">
        <w:t>трактовки</w:t>
      </w:r>
      <w:r>
        <w:t xml:space="preserve"> </w:t>
      </w:r>
      <w:r w:rsidRPr="00774A22">
        <w:t>и</w:t>
      </w:r>
      <w:r>
        <w:t xml:space="preserve"> </w:t>
      </w:r>
      <w:r w:rsidRPr="00774A22">
        <w:t>различные</w:t>
      </w:r>
      <w:r>
        <w:t xml:space="preserve"> </w:t>
      </w:r>
      <w:r w:rsidRPr="00774A22">
        <w:t>степени</w:t>
      </w:r>
      <w:r>
        <w:t xml:space="preserve"> </w:t>
      </w:r>
      <w:r w:rsidRPr="00774A22">
        <w:t>оценки.</w:t>
      </w:r>
      <w:r>
        <w:t xml:space="preserve"> </w:t>
      </w:r>
      <w:r w:rsidRPr="00774A22">
        <w:t>Можно</w:t>
      </w:r>
      <w:r>
        <w:t xml:space="preserve"> </w:t>
      </w:r>
      <w:r w:rsidRPr="00774A22">
        <w:t>лишь</w:t>
      </w:r>
      <w:r>
        <w:t xml:space="preserve"> </w:t>
      </w:r>
      <w:r w:rsidRPr="00774A22">
        <w:t>установить</w:t>
      </w:r>
      <w:r>
        <w:t xml:space="preserve"> </w:t>
      </w:r>
      <w:r w:rsidRPr="00774A22">
        <w:t>некоторую</w:t>
      </w:r>
      <w:r>
        <w:t xml:space="preserve"> </w:t>
      </w:r>
      <w:r w:rsidRPr="00D651C4">
        <w:rPr>
          <w:rPrChange w:id="13" w:author="Витя Пышн" w:date="2020-06-13T21:10:00Z">
            <w:rPr>
              <w:highlight w:val="yellow"/>
            </w:rPr>
          </w:rPrChange>
        </w:rPr>
        <w:t>степень соответствия требованиям к БД.</w:t>
      </w:r>
      <w:r>
        <w:t xml:space="preserve"> </w:t>
      </w:r>
    </w:p>
    <w:p w:rsidR="00D36539" w:rsidRPr="00774A22" w:rsidRDefault="00D36539" w:rsidP="00786C83">
      <w:r w:rsidRPr="00774A22">
        <w:t>Одно</w:t>
      </w:r>
      <w:r>
        <w:t xml:space="preserve"> </w:t>
      </w:r>
      <w:r w:rsidRPr="00774A22">
        <w:t>из</w:t>
      </w:r>
      <w:r>
        <w:t xml:space="preserve"> </w:t>
      </w:r>
      <w:r w:rsidRPr="00774A22">
        <w:t>основных</w:t>
      </w:r>
      <w:r>
        <w:t xml:space="preserve"> </w:t>
      </w:r>
      <w:r w:rsidRPr="00774A22">
        <w:t>свойств</w:t>
      </w:r>
      <w:r>
        <w:t xml:space="preserve"> </w:t>
      </w:r>
      <w:r w:rsidRPr="00774A22">
        <w:t>БД</w:t>
      </w:r>
      <w:r>
        <w:t xml:space="preserve"> </w:t>
      </w:r>
      <w:r w:rsidRPr="00774A22">
        <w:t>–</w:t>
      </w:r>
      <w:r>
        <w:t xml:space="preserve"> </w:t>
      </w:r>
      <w:r w:rsidRPr="00774A22">
        <w:t>независимость</w:t>
      </w:r>
      <w:r>
        <w:t xml:space="preserve"> </w:t>
      </w:r>
      <w:r w:rsidRPr="00774A22">
        <w:t>данных</w:t>
      </w:r>
      <w:r>
        <w:t xml:space="preserve"> </w:t>
      </w:r>
      <w:r w:rsidRPr="00774A22">
        <w:t>от</w:t>
      </w:r>
      <w:r>
        <w:t xml:space="preserve"> </w:t>
      </w:r>
      <w:r w:rsidRPr="00774A22">
        <w:t>программы,</w:t>
      </w:r>
      <w:r>
        <w:t xml:space="preserve"> </w:t>
      </w:r>
      <w:r w:rsidRPr="00774A22">
        <w:t>использующих</w:t>
      </w:r>
      <w:r>
        <w:t xml:space="preserve"> </w:t>
      </w:r>
      <w:r w:rsidRPr="00774A22">
        <w:t>эти</w:t>
      </w:r>
      <w:r>
        <w:t xml:space="preserve"> </w:t>
      </w:r>
      <w:r w:rsidRPr="00774A22">
        <w:t>данные.</w:t>
      </w:r>
      <w:r>
        <w:t xml:space="preserve"> </w:t>
      </w:r>
      <w:r w:rsidRPr="00774A22">
        <w:t>Работа</w:t>
      </w:r>
      <w:r>
        <w:t xml:space="preserve"> </w:t>
      </w:r>
      <w:r w:rsidRPr="00774A22">
        <w:t>с</w:t>
      </w:r>
      <w:r>
        <w:t xml:space="preserve"> </w:t>
      </w:r>
      <w:r w:rsidRPr="00774A22">
        <w:t>базой</w:t>
      </w:r>
      <w:r>
        <w:t xml:space="preserve"> </w:t>
      </w:r>
      <w:r w:rsidRPr="00774A22">
        <w:t>данных</w:t>
      </w:r>
      <w:r>
        <w:t xml:space="preserve"> </w:t>
      </w:r>
      <w:r w:rsidRPr="00774A22">
        <w:t>требует</w:t>
      </w:r>
      <w:r>
        <w:t xml:space="preserve"> </w:t>
      </w:r>
      <w:r w:rsidRPr="00774A22">
        <w:t>решения</w:t>
      </w:r>
      <w:r>
        <w:t xml:space="preserve"> </w:t>
      </w:r>
      <w:r w:rsidRPr="00774A22">
        <w:t>различных</w:t>
      </w:r>
      <w:r>
        <w:t xml:space="preserve"> </w:t>
      </w:r>
      <w:r w:rsidRPr="00774A22">
        <w:t>задач,</w:t>
      </w:r>
      <w:r>
        <w:t xml:space="preserve"> </w:t>
      </w:r>
      <w:r w:rsidRPr="00774A22">
        <w:t>основные</w:t>
      </w:r>
      <w:r>
        <w:t xml:space="preserve"> </w:t>
      </w:r>
      <w:r w:rsidRPr="00774A22">
        <w:t>из</w:t>
      </w:r>
      <w:r>
        <w:t xml:space="preserve"> </w:t>
      </w:r>
      <w:r w:rsidRPr="00774A22">
        <w:t>них</w:t>
      </w:r>
      <w:r>
        <w:t xml:space="preserve"> </w:t>
      </w:r>
      <w:r w:rsidRPr="00774A22">
        <w:t>следующие:</w:t>
      </w:r>
    </w:p>
    <w:p w:rsidR="00D36539" w:rsidRPr="00D651C4" w:rsidRDefault="00D36539" w:rsidP="00D651C4">
      <w:pPr>
        <w:pStyle w:val="a"/>
        <w:numPr>
          <w:ilvl w:val="0"/>
          <w:numId w:val="4"/>
        </w:numPr>
        <w:rPr>
          <w:rFonts w:eastAsia="Times New Roman"/>
          <w:iCs/>
          <w:color w:val="000000" w:themeColor="text1"/>
          <w:lang w:eastAsia="ru-RU"/>
        </w:rPr>
      </w:pPr>
      <w:r w:rsidRPr="00D651C4">
        <w:rPr>
          <w:rFonts w:eastAsia="Times New Roman"/>
          <w:iCs/>
          <w:color w:val="000000" w:themeColor="text1"/>
          <w:lang w:eastAsia="ru-RU"/>
        </w:rPr>
        <w:t>создание базы;</w:t>
      </w:r>
    </w:p>
    <w:p w:rsidR="00D36539" w:rsidRPr="00D651C4" w:rsidRDefault="00D36539" w:rsidP="00D651C4">
      <w:pPr>
        <w:pStyle w:val="a"/>
        <w:numPr>
          <w:ilvl w:val="0"/>
          <w:numId w:val="4"/>
        </w:numPr>
        <w:rPr>
          <w:rFonts w:eastAsia="Times New Roman"/>
          <w:iCs/>
          <w:color w:val="000000" w:themeColor="text1"/>
          <w:lang w:eastAsia="ru-RU"/>
        </w:rPr>
      </w:pPr>
      <w:r w:rsidRPr="00D651C4">
        <w:rPr>
          <w:rFonts w:eastAsia="Times New Roman"/>
          <w:iCs/>
          <w:color w:val="000000" w:themeColor="text1"/>
          <w:lang w:eastAsia="ru-RU"/>
        </w:rPr>
        <w:t>запись данных в базу;</w:t>
      </w:r>
    </w:p>
    <w:p w:rsidR="00D36539" w:rsidRPr="00D651C4" w:rsidRDefault="00D36539" w:rsidP="00D651C4">
      <w:pPr>
        <w:pStyle w:val="a"/>
        <w:numPr>
          <w:ilvl w:val="0"/>
          <w:numId w:val="4"/>
        </w:numPr>
        <w:rPr>
          <w:rFonts w:eastAsia="Times New Roman"/>
          <w:iCs/>
          <w:color w:val="000000" w:themeColor="text1"/>
          <w:lang w:eastAsia="ru-RU"/>
        </w:rPr>
      </w:pPr>
      <w:r w:rsidRPr="00D651C4">
        <w:rPr>
          <w:rFonts w:eastAsia="Times New Roman"/>
          <w:iCs/>
          <w:color w:val="000000" w:themeColor="text1"/>
          <w:lang w:eastAsia="ru-RU"/>
        </w:rPr>
        <w:t>корректировка данных;</w:t>
      </w:r>
    </w:p>
    <w:p w:rsidR="00D36539" w:rsidRPr="00D651C4" w:rsidRDefault="00D36539" w:rsidP="00D651C4">
      <w:pPr>
        <w:pStyle w:val="a"/>
        <w:numPr>
          <w:ilvl w:val="0"/>
          <w:numId w:val="4"/>
        </w:numPr>
        <w:rPr>
          <w:rFonts w:eastAsia="Times New Roman"/>
          <w:iCs/>
          <w:color w:val="000000" w:themeColor="text1"/>
          <w:lang w:eastAsia="ru-RU"/>
        </w:rPr>
      </w:pPr>
      <w:r w:rsidRPr="00D651C4">
        <w:rPr>
          <w:rFonts w:eastAsia="Times New Roman"/>
          <w:iCs/>
          <w:color w:val="000000" w:themeColor="text1"/>
          <w:lang w:eastAsia="ru-RU"/>
        </w:rPr>
        <w:t>выборка данных из базы по запросам пользователя.</w:t>
      </w:r>
    </w:p>
    <w:p w:rsidR="00D36539" w:rsidRPr="00774A22" w:rsidRDefault="00D36539" w:rsidP="00786C83">
      <w:r w:rsidRPr="00774A22">
        <w:rPr>
          <w:shd w:val="clear" w:color="auto" w:fill="FFFFFF"/>
        </w:rPr>
        <w:t>Сами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по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себе,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базы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данных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бесполезны,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если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нет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возможности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ими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управлять.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Под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управлением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базой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данных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понимаем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возможность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индивидуального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или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коллективного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добавления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информации,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ее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сортировку,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частичное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или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полное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копирование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перемещение,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объединение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двух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или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нескольких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баз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данных.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Для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управления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базами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данных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созданы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программные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продукты,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являющиеся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программным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обеспечением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баз</w:t>
      </w:r>
      <w:r>
        <w:rPr>
          <w:shd w:val="clear" w:color="auto" w:fill="FFFFFF"/>
        </w:rPr>
        <w:t xml:space="preserve"> </w:t>
      </w:r>
      <w:r w:rsidRPr="00774A22">
        <w:rPr>
          <w:shd w:val="clear" w:color="auto" w:fill="FFFFFF"/>
        </w:rPr>
        <w:t>данных</w:t>
      </w:r>
      <w:r>
        <w:rPr>
          <w:shd w:val="clear" w:color="auto" w:fill="FFFFFF"/>
        </w:rPr>
        <w:t xml:space="preserve"> </w:t>
      </w:r>
      <w:r w:rsidRPr="00774A22">
        <w:t>Для</w:t>
      </w:r>
      <w:r>
        <w:t xml:space="preserve"> </w:t>
      </w:r>
      <w:r w:rsidRPr="00774A22">
        <w:t>разработки</w:t>
      </w:r>
      <w:r>
        <w:t xml:space="preserve"> </w:t>
      </w:r>
      <w:r w:rsidRPr="00774A22">
        <w:t>программ,</w:t>
      </w:r>
      <w:r>
        <w:t xml:space="preserve"> </w:t>
      </w:r>
      <w:r w:rsidRPr="00774A22">
        <w:t>систем</w:t>
      </w:r>
      <w:r>
        <w:t xml:space="preserve"> </w:t>
      </w:r>
      <w:r w:rsidRPr="00774A22">
        <w:lastRenderedPageBreak/>
        <w:t>программ,</w:t>
      </w:r>
      <w:r>
        <w:t xml:space="preserve"> </w:t>
      </w:r>
      <w:r w:rsidRPr="00774A22">
        <w:t>работающих</w:t>
      </w:r>
      <w:r>
        <w:t xml:space="preserve"> </w:t>
      </w:r>
      <w:r w:rsidRPr="00774A22">
        <w:t>с</w:t>
      </w:r>
      <w:r>
        <w:t xml:space="preserve"> </w:t>
      </w:r>
      <w:r w:rsidRPr="00774A22">
        <w:t>базами</w:t>
      </w:r>
      <w:r>
        <w:t xml:space="preserve"> </w:t>
      </w:r>
      <w:r w:rsidRPr="00774A22">
        <w:t>данных,</w:t>
      </w:r>
      <w:r>
        <w:t xml:space="preserve"> </w:t>
      </w:r>
      <w:r w:rsidRPr="00774A22">
        <w:t>используются</w:t>
      </w:r>
      <w:r>
        <w:t xml:space="preserve"> </w:t>
      </w:r>
      <w:r w:rsidRPr="00774A22">
        <w:t>специальные</w:t>
      </w:r>
      <w:r>
        <w:t xml:space="preserve"> </w:t>
      </w:r>
      <w:r w:rsidRPr="00774A22">
        <w:t>средства</w:t>
      </w:r>
      <w:r>
        <w:t xml:space="preserve"> </w:t>
      </w:r>
      <w:r w:rsidRPr="00774A22">
        <w:t>–</w:t>
      </w:r>
      <w:r>
        <w:t xml:space="preserve"> </w:t>
      </w:r>
      <w:hyperlink r:id="rId10" w:tgtFrame="_blank" w:tooltip="СУБД и база данных - определение понятий" w:history="1">
        <w:r w:rsidRPr="00774A22">
          <w:t>системы</w:t>
        </w:r>
        <w:r>
          <w:t xml:space="preserve"> </w:t>
        </w:r>
        <w:r w:rsidRPr="00774A22">
          <w:t>управления</w:t>
        </w:r>
        <w:r>
          <w:t xml:space="preserve"> </w:t>
        </w:r>
        <w:r w:rsidRPr="00774A22">
          <w:t>базами</w:t>
        </w:r>
        <w:r>
          <w:t xml:space="preserve"> </w:t>
        </w:r>
        <w:r w:rsidRPr="00774A22">
          <w:t>данных</w:t>
        </w:r>
        <w:r>
          <w:t xml:space="preserve"> </w:t>
        </w:r>
        <w:r w:rsidRPr="00774A22">
          <w:t>(СУБД)</w:t>
        </w:r>
      </w:hyperlink>
      <w:r w:rsidRPr="00774A22">
        <w:t>.</w:t>
      </w:r>
    </w:p>
    <w:p w:rsidR="00D36539" w:rsidRPr="00774A22" w:rsidRDefault="00D36539" w:rsidP="00786C83">
      <w:pPr>
        <w:rPr>
          <w:lang w:eastAsia="ru-RU"/>
        </w:rPr>
      </w:pPr>
      <w:r w:rsidRPr="00774A22">
        <w:t>Система</w:t>
      </w:r>
      <w:r>
        <w:t xml:space="preserve"> </w:t>
      </w:r>
      <w:r w:rsidRPr="00774A22">
        <w:t>управления</w:t>
      </w:r>
      <w:r>
        <w:t xml:space="preserve"> </w:t>
      </w:r>
      <w:r w:rsidRPr="00774A22">
        <w:t>базами</w:t>
      </w:r>
      <w:r>
        <w:t xml:space="preserve"> </w:t>
      </w:r>
      <w:r w:rsidRPr="00774A22">
        <w:t>данных</w:t>
      </w:r>
      <w:r>
        <w:t xml:space="preserve"> </w:t>
      </w:r>
      <w:r w:rsidRPr="00774A22">
        <w:t>(СУБД)</w:t>
      </w:r>
      <w:r>
        <w:t xml:space="preserve"> </w:t>
      </w:r>
      <w:r w:rsidR="00F609BF">
        <w:t xml:space="preserve">– </w:t>
      </w:r>
      <w:r w:rsidRPr="00774A22">
        <w:t>специализированный</w:t>
      </w:r>
      <w:r>
        <w:t xml:space="preserve"> </w:t>
      </w:r>
      <w:r w:rsidRPr="00774A22">
        <w:t>комплекс</w:t>
      </w:r>
      <w:r>
        <w:t xml:space="preserve"> </w:t>
      </w:r>
      <w:r w:rsidRPr="00774A22">
        <w:t>программ,</w:t>
      </w:r>
      <w:r>
        <w:t xml:space="preserve"> </w:t>
      </w:r>
      <w:r w:rsidRPr="00774A22">
        <w:t>предназначенный</w:t>
      </w:r>
      <w:r>
        <w:t xml:space="preserve"> </w:t>
      </w:r>
      <w:r w:rsidRPr="00774A22">
        <w:t>для</w:t>
      </w:r>
      <w:r>
        <w:t xml:space="preserve"> </w:t>
      </w:r>
      <w:r w:rsidRPr="00774A22">
        <w:t>удобной</w:t>
      </w:r>
      <w:r>
        <w:t xml:space="preserve"> </w:t>
      </w:r>
      <w:r w:rsidRPr="00774A22">
        <w:t>и</w:t>
      </w:r>
      <w:r>
        <w:t xml:space="preserve"> </w:t>
      </w:r>
      <w:r w:rsidRPr="00774A22">
        <w:t>эффективной</w:t>
      </w:r>
      <w:r>
        <w:t xml:space="preserve"> </w:t>
      </w:r>
      <w:r w:rsidRPr="00774A22">
        <w:t>организации,</w:t>
      </w:r>
      <w:r>
        <w:t xml:space="preserve"> </w:t>
      </w:r>
      <w:r w:rsidRPr="00774A22">
        <w:t>контроля</w:t>
      </w:r>
      <w:r>
        <w:t xml:space="preserve"> </w:t>
      </w:r>
      <w:r w:rsidRPr="00774A22">
        <w:t>и</w:t>
      </w:r>
      <w:r>
        <w:t xml:space="preserve"> </w:t>
      </w:r>
      <w:r w:rsidRPr="00774A22">
        <w:t>администрирования</w:t>
      </w:r>
      <w:r>
        <w:t xml:space="preserve"> </w:t>
      </w:r>
      <w:r w:rsidRPr="00774A22">
        <w:t>баз</w:t>
      </w:r>
      <w:r>
        <w:t xml:space="preserve"> </w:t>
      </w:r>
      <w:r w:rsidRPr="00774A22">
        <w:t>данных.</w:t>
      </w:r>
      <w:r>
        <w:t xml:space="preserve"> </w:t>
      </w:r>
      <w:r w:rsidRPr="00774A22">
        <w:t>В</w:t>
      </w:r>
      <w:r>
        <w:t xml:space="preserve"> </w:t>
      </w:r>
      <w:r w:rsidRPr="00774A22">
        <w:t>качестве</w:t>
      </w:r>
      <w:r>
        <w:t xml:space="preserve"> </w:t>
      </w:r>
      <w:r w:rsidRPr="00774A22">
        <w:t>структурной</w:t>
      </w:r>
      <w:r>
        <w:t xml:space="preserve"> </w:t>
      </w:r>
      <w:r w:rsidRPr="00774A22">
        <w:t>формы</w:t>
      </w:r>
      <w:r>
        <w:t xml:space="preserve"> </w:t>
      </w:r>
      <w:r w:rsidRPr="00774A22">
        <w:t>СУБД</w:t>
      </w:r>
      <w:r>
        <w:t xml:space="preserve"> </w:t>
      </w:r>
      <w:r w:rsidRPr="00774A22">
        <w:t>может</w:t>
      </w:r>
      <w:r>
        <w:t xml:space="preserve"> </w:t>
      </w:r>
      <w:r w:rsidRPr="00774A22">
        <w:t>быть</w:t>
      </w:r>
      <w:r>
        <w:t xml:space="preserve"> </w:t>
      </w:r>
      <w:r w:rsidRPr="00774A22">
        <w:t>использована</w:t>
      </w:r>
      <w:r>
        <w:t xml:space="preserve"> </w:t>
      </w:r>
      <w:r w:rsidRPr="00774A22">
        <w:t>любая</w:t>
      </w:r>
      <w:r>
        <w:t xml:space="preserve"> </w:t>
      </w:r>
      <w:r w:rsidRPr="00774A22">
        <w:t>из</w:t>
      </w:r>
      <w:r>
        <w:t xml:space="preserve"> </w:t>
      </w:r>
      <w:r w:rsidRPr="00774A22">
        <w:t>существующих</w:t>
      </w:r>
      <w:r>
        <w:t xml:space="preserve"> </w:t>
      </w:r>
      <w:r w:rsidRPr="00774A22">
        <w:t>сегодня</w:t>
      </w:r>
      <w:r>
        <w:t xml:space="preserve"> </w:t>
      </w:r>
      <w:r w:rsidRPr="00774A22">
        <w:t>моделей.</w:t>
      </w:r>
      <w:r>
        <w:t xml:space="preserve"> </w:t>
      </w:r>
      <w:r w:rsidRPr="00774A22">
        <w:t>Примером</w:t>
      </w:r>
      <w:r>
        <w:t xml:space="preserve"> </w:t>
      </w:r>
      <w:r w:rsidRPr="00774A22">
        <w:t>такой</w:t>
      </w:r>
      <w:r>
        <w:t xml:space="preserve"> </w:t>
      </w:r>
      <w:r w:rsidRPr="00774A22">
        <w:t>модели</w:t>
      </w:r>
      <w:r>
        <w:t xml:space="preserve"> </w:t>
      </w:r>
      <w:r w:rsidRPr="00774A22">
        <w:t>может</w:t>
      </w:r>
      <w:r>
        <w:t xml:space="preserve"> </w:t>
      </w:r>
      <w:r w:rsidRPr="00774A22">
        <w:t>служить</w:t>
      </w:r>
      <w:r>
        <w:t xml:space="preserve"> </w:t>
      </w:r>
      <w:r w:rsidRPr="00774A22">
        <w:t>реляционная</w:t>
      </w:r>
      <w:r>
        <w:t xml:space="preserve"> </w:t>
      </w:r>
      <w:r w:rsidRPr="00774A22">
        <w:t>СУБД</w:t>
      </w:r>
      <w:r>
        <w:t xml:space="preserve"> </w:t>
      </w:r>
      <w:r w:rsidRPr="00774A22">
        <w:t>или</w:t>
      </w:r>
      <w:r>
        <w:t xml:space="preserve"> </w:t>
      </w:r>
      <w:r w:rsidRPr="00774A22">
        <w:t>сетевая</w:t>
      </w:r>
      <w:r>
        <w:t xml:space="preserve"> </w:t>
      </w:r>
      <w:r w:rsidRPr="00774A22">
        <w:t>СУБД.</w:t>
      </w:r>
      <w:r w:rsidR="00F609BF">
        <w:t xml:space="preserve"> </w:t>
      </w:r>
      <w:r w:rsidRPr="00774A22">
        <w:rPr>
          <w:lang w:eastAsia="ru-RU"/>
        </w:rPr>
        <w:t>СУБД</w:t>
      </w:r>
      <w:r>
        <w:rPr>
          <w:lang w:eastAsia="ru-RU"/>
        </w:rPr>
        <w:t xml:space="preserve"> </w:t>
      </w:r>
      <w:r w:rsidRPr="00774A22">
        <w:rPr>
          <w:lang w:eastAsia="ru-RU"/>
        </w:rPr>
        <w:t>включает,</w:t>
      </w:r>
      <w:r>
        <w:rPr>
          <w:lang w:eastAsia="ru-RU"/>
        </w:rPr>
        <w:t xml:space="preserve"> </w:t>
      </w:r>
      <w:r w:rsidRPr="00774A22">
        <w:rPr>
          <w:lang w:eastAsia="ru-RU"/>
        </w:rPr>
        <w:t>как</w:t>
      </w:r>
      <w:r>
        <w:rPr>
          <w:lang w:eastAsia="ru-RU"/>
        </w:rPr>
        <w:t xml:space="preserve"> </w:t>
      </w:r>
      <w:r w:rsidRPr="00774A22">
        <w:rPr>
          <w:lang w:eastAsia="ru-RU"/>
        </w:rPr>
        <w:t>правило,</w:t>
      </w:r>
      <w:r>
        <w:rPr>
          <w:lang w:eastAsia="ru-RU"/>
        </w:rPr>
        <w:t xml:space="preserve"> </w:t>
      </w:r>
      <w:r w:rsidRPr="00774A22">
        <w:rPr>
          <w:lang w:eastAsia="ru-RU"/>
        </w:rPr>
        <w:t>специальный</w:t>
      </w:r>
      <w:r>
        <w:rPr>
          <w:lang w:eastAsia="ru-RU"/>
        </w:rPr>
        <w:t xml:space="preserve"> </w:t>
      </w:r>
      <w:r w:rsidRPr="00774A22">
        <w:rPr>
          <w:lang w:eastAsia="ru-RU"/>
        </w:rPr>
        <w:t>язык</w:t>
      </w:r>
      <w:r>
        <w:rPr>
          <w:lang w:eastAsia="ru-RU"/>
        </w:rPr>
        <w:t xml:space="preserve"> </w:t>
      </w:r>
      <w:r w:rsidRPr="00774A22">
        <w:rPr>
          <w:lang w:eastAsia="ru-RU"/>
        </w:rPr>
        <w:t>программирования</w:t>
      </w:r>
      <w:r>
        <w:rPr>
          <w:lang w:eastAsia="ru-RU"/>
        </w:rPr>
        <w:t xml:space="preserve"> </w:t>
      </w:r>
      <w:r w:rsidRPr="00774A22">
        <w:rPr>
          <w:lang w:eastAsia="ru-RU"/>
        </w:rPr>
        <w:t>и</w:t>
      </w:r>
      <w:r>
        <w:rPr>
          <w:lang w:eastAsia="ru-RU"/>
        </w:rPr>
        <w:t xml:space="preserve"> </w:t>
      </w:r>
      <w:r w:rsidRPr="00774A22">
        <w:rPr>
          <w:lang w:eastAsia="ru-RU"/>
        </w:rPr>
        <w:t>все</w:t>
      </w:r>
      <w:r>
        <w:rPr>
          <w:lang w:eastAsia="ru-RU"/>
        </w:rPr>
        <w:t xml:space="preserve"> </w:t>
      </w:r>
      <w:r w:rsidRPr="00774A22">
        <w:rPr>
          <w:lang w:eastAsia="ru-RU"/>
        </w:rPr>
        <w:t>прочие</w:t>
      </w:r>
      <w:r>
        <w:rPr>
          <w:lang w:eastAsia="ru-RU"/>
        </w:rPr>
        <w:t xml:space="preserve"> </w:t>
      </w:r>
      <w:r w:rsidRPr="00774A22">
        <w:rPr>
          <w:lang w:eastAsia="ru-RU"/>
        </w:rPr>
        <w:t>средства,</w:t>
      </w:r>
      <w:r>
        <w:rPr>
          <w:lang w:eastAsia="ru-RU"/>
        </w:rPr>
        <w:t xml:space="preserve"> </w:t>
      </w:r>
      <w:r w:rsidRPr="00774A22">
        <w:rPr>
          <w:lang w:eastAsia="ru-RU"/>
        </w:rPr>
        <w:t>необходимые</w:t>
      </w:r>
      <w:r>
        <w:rPr>
          <w:lang w:eastAsia="ru-RU"/>
        </w:rPr>
        <w:t xml:space="preserve"> </w:t>
      </w:r>
      <w:r w:rsidRPr="00774A22">
        <w:rPr>
          <w:lang w:eastAsia="ru-RU"/>
        </w:rPr>
        <w:t>для</w:t>
      </w:r>
      <w:r>
        <w:rPr>
          <w:lang w:eastAsia="ru-RU"/>
        </w:rPr>
        <w:t xml:space="preserve"> </w:t>
      </w:r>
      <w:r w:rsidRPr="00774A22">
        <w:rPr>
          <w:lang w:eastAsia="ru-RU"/>
        </w:rPr>
        <w:t>разработки</w:t>
      </w:r>
      <w:r>
        <w:rPr>
          <w:lang w:eastAsia="ru-RU"/>
        </w:rPr>
        <w:t xml:space="preserve"> </w:t>
      </w:r>
      <w:r w:rsidRPr="00774A22">
        <w:rPr>
          <w:lang w:eastAsia="ru-RU"/>
        </w:rPr>
        <w:t>указанных</w:t>
      </w:r>
      <w:r>
        <w:rPr>
          <w:lang w:eastAsia="ru-RU"/>
        </w:rPr>
        <w:t xml:space="preserve"> </w:t>
      </w:r>
      <w:r w:rsidRPr="00774A22">
        <w:rPr>
          <w:lang w:eastAsia="ru-RU"/>
        </w:rPr>
        <w:t>программ.</w:t>
      </w:r>
    </w:p>
    <w:p w:rsidR="00D36539" w:rsidRDefault="00D36539" w:rsidP="00786C83">
      <w:pPr>
        <w:rPr>
          <w:lang w:eastAsia="ru-RU"/>
        </w:rPr>
      </w:pPr>
      <w:r w:rsidRPr="00774A22">
        <w:rPr>
          <w:lang w:eastAsia="ru-RU"/>
        </w:rPr>
        <w:t>В</w:t>
      </w:r>
      <w:r>
        <w:rPr>
          <w:lang w:eastAsia="ru-RU"/>
        </w:rPr>
        <w:t xml:space="preserve"> </w:t>
      </w:r>
      <w:r w:rsidRPr="00774A22">
        <w:rPr>
          <w:lang w:eastAsia="ru-RU"/>
        </w:rPr>
        <w:t>настоящее</w:t>
      </w:r>
      <w:r>
        <w:rPr>
          <w:lang w:eastAsia="ru-RU"/>
        </w:rPr>
        <w:t xml:space="preserve"> </w:t>
      </w:r>
      <w:r w:rsidRPr="00774A22">
        <w:rPr>
          <w:lang w:eastAsia="ru-RU"/>
        </w:rPr>
        <w:t>время</w:t>
      </w:r>
      <w:r>
        <w:rPr>
          <w:lang w:eastAsia="ru-RU"/>
        </w:rPr>
        <w:t xml:space="preserve"> </w:t>
      </w:r>
      <w:r w:rsidRPr="00774A22">
        <w:rPr>
          <w:lang w:eastAsia="ru-RU"/>
        </w:rPr>
        <w:t>наиболее</w:t>
      </w:r>
      <w:r>
        <w:rPr>
          <w:lang w:eastAsia="ru-RU"/>
        </w:rPr>
        <w:t xml:space="preserve"> </w:t>
      </w:r>
      <w:r w:rsidRPr="00774A22">
        <w:rPr>
          <w:lang w:eastAsia="ru-RU"/>
        </w:rPr>
        <w:t>известными</w:t>
      </w:r>
      <w:r>
        <w:rPr>
          <w:lang w:eastAsia="ru-RU"/>
        </w:rPr>
        <w:t xml:space="preserve"> </w:t>
      </w:r>
      <w:r w:rsidRPr="00774A22">
        <w:rPr>
          <w:lang w:eastAsia="ru-RU"/>
        </w:rPr>
        <w:t>СУБД</w:t>
      </w:r>
      <w:r>
        <w:rPr>
          <w:lang w:eastAsia="ru-RU"/>
        </w:rPr>
        <w:t xml:space="preserve"> </w:t>
      </w:r>
      <w:r w:rsidRPr="00774A22">
        <w:rPr>
          <w:lang w:eastAsia="ru-RU"/>
        </w:rPr>
        <w:t>являются:</w:t>
      </w:r>
      <w:r>
        <w:rPr>
          <w:lang w:eastAsia="ru-RU"/>
        </w:rPr>
        <w:t xml:space="preserve"> </w:t>
      </w:r>
      <w:hyperlink r:id="rId11" w:tgtFrame="_blank" w:history="1">
        <w:proofErr w:type="spellStart"/>
        <w:r w:rsidRPr="00774A22">
          <w:rPr>
            <w:u w:val="single"/>
            <w:lang w:eastAsia="ru-RU"/>
          </w:rPr>
          <w:t>Oracle</w:t>
        </w:r>
        <w:proofErr w:type="spellEnd"/>
        <w:r>
          <w:rPr>
            <w:u w:val="single"/>
            <w:lang w:eastAsia="ru-RU"/>
          </w:rPr>
          <w:t xml:space="preserve"> </w:t>
        </w:r>
        <w:proofErr w:type="spellStart"/>
        <w:r w:rsidRPr="00774A22">
          <w:rPr>
            <w:u w:val="single"/>
            <w:lang w:eastAsia="ru-RU"/>
          </w:rPr>
          <w:t>Database</w:t>
        </w:r>
        <w:proofErr w:type="spellEnd"/>
      </w:hyperlink>
      <w:r w:rsidRPr="00774A22">
        <w:rPr>
          <w:lang w:eastAsia="ru-RU"/>
        </w:rPr>
        <w:t>,</w:t>
      </w:r>
      <w:r>
        <w:rPr>
          <w:lang w:eastAsia="ru-RU"/>
        </w:rPr>
        <w:t xml:space="preserve"> </w:t>
      </w:r>
      <w:r w:rsidRPr="00774A22">
        <w:rPr>
          <w:lang w:eastAsia="ru-RU"/>
        </w:rPr>
        <w:t>MS</w:t>
      </w:r>
      <w:r>
        <w:rPr>
          <w:lang w:eastAsia="ru-RU"/>
        </w:rPr>
        <w:t xml:space="preserve"> </w:t>
      </w:r>
      <w:r w:rsidRPr="00774A22">
        <w:rPr>
          <w:lang w:eastAsia="ru-RU"/>
        </w:rPr>
        <w:t>SQL</w:t>
      </w:r>
      <w:r>
        <w:rPr>
          <w:lang w:eastAsia="ru-RU"/>
        </w:rPr>
        <w:t xml:space="preserve"> </w:t>
      </w:r>
      <w:proofErr w:type="spellStart"/>
      <w:r w:rsidRPr="00774A22">
        <w:rPr>
          <w:lang w:eastAsia="ru-RU"/>
        </w:rPr>
        <w:t>Server</w:t>
      </w:r>
      <w:proofErr w:type="spellEnd"/>
      <w:r w:rsidRPr="00774A22">
        <w:rPr>
          <w:lang w:eastAsia="ru-RU"/>
        </w:rPr>
        <w:t>,</w:t>
      </w:r>
      <w:r>
        <w:rPr>
          <w:lang w:eastAsia="ru-RU"/>
        </w:rPr>
        <w:t xml:space="preserve"> </w:t>
      </w:r>
      <w:proofErr w:type="spellStart"/>
      <w:r w:rsidRPr="00774A22">
        <w:rPr>
          <w:lang w:eastAsia="ru-RU"/>
        </w:rPr>
        <w:t>MySQL</w:t>
      </w:r>
      <w:proofErr w:type="spellEnd"/>
      <w:r>
        <w:rPr>
          <w:lang w:eastAsia="ru-RU"/>
        </w:rPr>
        <w:t xml:space="preserve"> </w:t>
      </w:r>
      <w:r w:rsidRPr="00774A22">
        <w:rPr>
          <w:lang w:eastAsia="ru-RU"/>
        </w:rPr>
        <w:t>(</w:t>
      </w:r>
      <w:proofErr w:type="spellStart"/>
      <w:r w:rsidRPr="00774A22">
        <w:rPr>
          <w:lang w:eastAsia="ru-RU"/>
        </w:rPr>
        <w:t>MariaDB</w:t>
      </w:r>
      <w:proofErr w:type="spellEnd"/>
      <w:r w:rsidRPr="00774A22">
        <w:rPr>
          <w:lang w:eastAsia="ru-RU"/>
        </w:rPr>
        <w:t>)</w:t>
      </w:r>
      <w:r>
        <w:rPr>
          <w:lang w:eastAsia="ru-RU"/>
        </w:rPr>
        <w:t xml:space="preserve"> </w:t>
      </w:r>
      <w:r w:rsidRPr="00774A22">
        <w:rPr>
          <w:lang w:eastAsia="ru-RU"/>
        </w:rPr>
        <w:t>и</w:t>
      </w:r>
      <w:r>
        <w:rPr>
          <w:lang w:eastAsia="ru-RU"/>
        </w:rPr>
        <w:t xml:space="preserve"> </w:t>
      </w:r>
      <w:r w:rsidRPr="00774A22">
        <w:rPr>
          <w:lang w:eastAsia="ru-RU"/>
        </w:rPr>
        <w:t>ACCESS.</w:t>
      </w:r>
      <w:r>
        <w:rPr>
          <w:lang w:eastAsia="ru-RU"/>
        </w:rPr>
        <w:t xml:space="preserve"> </w:t>
      </w:r>
      <w:r w:rsidRPr="00774A22">
        <w:rPr>
          <w:lang w:eastAsia="ru-RU"/>
        </w:rPr>
        <w:t>Последняя</w:t>
      </w:r>
      <w:r>
        <w:rPr>
          <w:lang w:eastAsia="ru-RU"/>
        </w:rPr>
        <w:t xml:space="preserve"> </w:t>
      </w:r>
      <w:r w:rsidRPr="00774A22">
        <w:rPr>
          <w:lang w:eastAsia="ru-RU"/>
        </w:rPr>
        <w:t>входит</w:t>
      </w:r>
      <w:r>
        <w:rPr>
          <w:lang w:eastAsia="ru-RU"/>
        </w:rPr>
        <w:t xml:space="preserve"> </w:t>
      </w:r>
      <w:r w:rsidRPr="00774A22">
        <w:rPr>
          <w:lang w:eastAsia="ru-RU"/>
        </w:rPr>
        <w:t>в</w:t>
      </w:r>
      <w:r>
        <w:rPr>
          <w:lang w:eastAsia="ru-RU"/>
        </w:rPr>
        <w:t xml:space="preserve"> </w:t>
      </w:r>
      <w:r w:rsidRPr="00774A22">
        <w:rPr>
          <w:lang w:eastAsia="ru-RU"/>
        </w:rPr>
        <w:t>состав</w:t>
      </w:r>
      <w:r>
        <w:rPr>
          <w:lang w:eastAsia="ru-RU"/>
        </w:rPr>
        <w:t xml:space="preserve"> </w:t>
      </w:r>
      <w:r w:rsidRPr="00774A22">
        <w:rPr>
          <w:lang w:eastAsia="ru-RU"/>
        </w:rPr>
        <w:t>профессионального</w:t>
      </w:r>
      <w:r>
        <w:rPr>
          <w:lang w:eastAsia="ru-RU"/>
        </w:rPr>
        <w:t xml:space="preserve"> </w:t>
      </w:r>
      <w:r w:rsidR="00F609BF">
        <w:rPr>
          <w:lang w:eastAsia="ru-RU"/>
        </w:rPr>
        <w:t>программ</w:t>
      </w:r>
      <w:r w:rsidR="00F609BF" w:rsidRPr="00774A22">
        <w:rPr>
          <w:lang w:eastAsia="ru-RU"/>
        </w:rPr>
        <w:t>ного</w:t>
      </w:r>
      <w:r w:rsidR="00F609BF">
        <w:rPr>
          <w:lang w:eastAsia="ru-RU"/>
        </w:rPr>
        <w:t xml:space="preserve"> </w:t>
      </w:r>
      <w:r w:rsidRPr="00774A22">
        <w:rPr>
          <w:lang w:eastAsia="ru-RU"/>
        </w:rPr>
        <w:t>пакета</w:t>
      </w:r>
      <w:r>
        <w:rPr>
          <w:lang w:eastAsia="ru-RU"/>
        </w:rPr>
        <w:t xml:space="preserve"> </w:t>
      </w:r>
      <w:proofErr w:type="spellStart"/>
      <w:r w:rsidRPr="00774A22">
        <w:rPr>
          <w:lang w:eastAsia="ru-RU"/>
        </w:rPr>
        <w:t>Microsoft</w:t>
      </w:r>
      <w:proofErr w:type="spellEnd"/>
      <w:r>
        <w:rPr>
          <w:lang w:eastAsia="ru-RU"/>
        </w:rPr>
        <w:t xml:space="preserve"> </w:t>
      </w:r>
      <w:proofErr w:type="spellStart"/>
      <w:r w:rsidRPr="00774A22">
        <w:rPr>
          <w:lang w:eastAsia="ru-RU"/>
        </w:rPr>
        <w:t>Office</w:t>
      </w:r>
      <w:proofErr w:type="spellEnd"/>
      <w:r w:rsidRPr="00774A22">
        <w:rPr>
          <w:lang w:eastAsia="ru-RU"/>
        </w:rPr>
        <w:t>.</w:t>
      </w:r>
      <w:r w:rsidR="00F609BF">
        <w:rPr>
          <w:lang w:eastAsia="ru-RU"/>
        </w:rPr>
        <w:t xml:space="preserve"> </w:t>
      </w:r>
      <w:r w:rsidRPr="00774A22">
        <w:rPr>
          <w:lang w:eastAsia="ru-RU"/>
        </w:rPr>
        <w:t>Это</w:t>
      </w:r>
      <w:r>
        <w:rPr>
          <w:lang w:eastAsia="ru-RU"/>
        </w:rPr>
        <w:t xml:space="preserve"> </w:t>
      </w:r>
      <w:r w:rsidRPr="00774A22">
        <w:rPr>
          <w:lang w:eastAsia="ru-RU"/>
        </w:rPr>
        <w:t>современные</w:t>
      </w:r>
      <w:r>
        <w:rPr>
          <w:lang w:eastAsia="ru-RU"/>
        </w:rPr>
        <w:t xml:space="preserve"> </w:t>
      </w:r>
      <w:r w:rsidRPr="00774A22">
        <w:rPr>
          <w:lang w:eastAsia="ru-RU"/>
        </w:rPr>
        <w:t>системы</w:t>
      </w:r>
      <w:r>
        <w:rPr>
          <w:lang w:eastAsia="ru-RU"/>
        </w:rPr>
        <w:t xml:space="preserve"> </w:t>
      </w:r>
      <w:r w:rsidRPr="00774A22">
        <w:rPr>
          <w:lang w:eastAsia="ru-RU"/>
        </w:rPr>
        <w:t>с</w:t>
      </w:r>
      <w:r>
        <w:rPr>
          <w:lang w:eastAsia="ru-RU"/>
        </w:rPr>
        <w:t xml:space="preserve"> </w:t>
      </w:r>
      <w:r w:rsidRPr="00774A22">
        <w:rPr>
          <w:lang w:eastAsia="ru-RU"/>
        </w:rPr>
        <w:t>большими</w:t>
      </w:r>
      <w:r>
        <w:rPr>
          <w:lang w:eastAsia="ru-RU"/>
        </w:rPr>
        <w:t xml:space="preserve"> </w:t>
      </w:r>
      <w:r w:rsidRPr="00774A22">
        <w:rPr>
          <w:lang w:eastAsia="ru-RU"/>
        </w:rPr>
        <w:t>возможностями,</w:t>
      </w:r>
      <w:r>
        <w:rPr>
          <w:lang w:eastAsia="ru-RU"/>
        </w:rPr>
        <w:t xml:space="preserve"> </w:t>
      </w:r>
      <w:r w:rsidRPr="00774A22">
        <w:rPr>
          <w:lang w:eastAsia="ru-RU"/>
        </w:rPr>
        <w:t>предназначенные</w:t>
      </w:r>
      <w:r>
        <w:rPr>
          <w:lang w:eastAsia="ru-RU"/>
        </w:rPr>
        <w:t xml:space="preserve"> </w:t>
      </w:r>
      <w:r w:rsidRPr="00774A22">
        <w:rPr>
          <w:lang w:eastAsia="ru-RU"/>
        </w:rPr>
        <w:t>для</w:t>
      </w:r>
      <w:r>
        <w:rPr>
          <w:lang w:eastAsia="ru-RU"/>
        </w:rPr>
        <w:t xml:space="preserve"> </w:t>
      </w:r>
      <w:r w:rsidRPr="00774A22">
        <w:rPr>
          <w:lang w:eastAsia="ru-RU"/>
        </w:rPr>
        <w:t>разработки</w:t>
      </w:r>
      <w:r>
        <w:rPr>
          <w:lang w:eastAsia="ru-RU"/>
        </w:rPr>
        <w:t xml:space="preserve"> </w:t>
      </w:r>
      <w:r w:rsidRPr="00774A22">
        <w:rPr>
          <w:lang w:eastAsia="ru-RU"/>
        </w:rPr>
        <w:t>сложных</w:t>
      </w:r>
      <w:r>
        <w:rPr>
          <w:lang w:eastAsia="ru-RU"/>
        </w:rPr>
        <w:t xml:space="preserve"> </w:t>
      </w:r>
      <w:r w:rsidRPr="00774A22">
        <w:rPr>
          <w:lang w:eastAsia="ru-RU"/>
        </w:rPr>
        <w:t>программных</w:t>
      </w:r>
      <w:r>
        <w:rPr>
          <w:lang w:eastAsia="ru-RU"/>
        </w:rPr>
        <w:t xml:space="preserve"> </w:t>
      </w:r>
      <w:r w:rsidRPr="00774A22">
        <w:rPr>
          <w:lang w:eastAsia="ru-RU"/>
        </w:rPr>
        <w:t>комплексов.</w:t>
      </w:r>
    </w:p>
    <w:p w:rsidR="00D011A8" w:rsidRDefault="00803731" w:rsidP="00786C83">
      <w:pPr>
        <w:rPr>
          <w:lang w:eastAsia="ru-RU"/>
        </w:rPr>
      </w:pPr>
      <w:r>
        <w:rPr>
          <w:lang w:eastAsia="ru-RU"/>
        </w:rPr>
        <w:t>Д</w:t>
      </w:r>
      <w:r w:rsidR="00D36539">
        <w:rPr>
          <w:lang w:eastAsia="ru-RU"/>
        </w:rPr>
        <w:t xml:space="preserve">ля работы с базой данных </w:t>
      </w:r>
      <w:r>
        <w:rPr>
          <w:lang w:eastAsia="ru-RU"/>
        </w:rPr>
        <w:t xml:space="preserve">СУБД обычно </w:t>
      </w:r>
      <w:r w:rsidR="00D36539">
        <w:rPr>
          <w:lang w:eastAsia="ru-RU"/>
        </w:rPr>
        <w:t xml:space="preserve">используют </w:t>
      </w:r>
      <w:r>
        <w:rPr>
          <w:lang w:eastAsia="ru-RU"/>
        </w:rPr>
        <w:t>специальный</w:t>
      </w:r>
      <w:r w:rsidR="00D36539">
        <w:rPr>
          <w:lang w:eastAsia="ru-RU"/>
        </w:rPr>
        <w:t xml:space="preserve"> язык запросов – язык </w:t>
      </w:r>
      <w:r w:rsidR="00D36539">
        <w:rPr>
          <w:lang w:val="en-US" w:eastAsia="ru-RU"/>
        </w:rPr>
        <w:t>SQL</w:t>
      </w:r>
      <w:r w:rsidR="00D36539">
        <w:rPr>
          <w:lang w:eastAsia="ru-RU"/>
        </w:rPr>
        <w:t xml:space="preserve"> и ему подобные. </w:t>
      </w:r>
      <w:r w:rsidR="00D36539" w:rsidRPr="0012380D">
        <w:rPr>
          <w:lang w:eastAsia="ru-RU"/>
        </w:rPr>
        <w:t>SQL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(</w:t>
      </w:r>
      <w:proofErr w:type="spellStart"/>
      <w:r w:rsidR="00D36539" w:rsidRPr="0012380D">
        <w:rPr>
          <w:lang w:eastAsia="ru-RU"/>
        </w:rPr>
        <w:t>structured</w:t>
      </w:r>
      <w:proofErr w:type="spellEnd"/>
      <w:r w:rsidR="00D36539">
        <w:rPr>
          <w:lang w:eastAsia="ru-RU"/>
        </w:rPr>
        <w:t xml:space="preserve"> </w:t>
      </w:r>
      <w:proofErr w:type="spellStart"/>
      <w:r w:rsidR="00D36539" w:rsidRPr="0012380D">
        <w:rPr>
          <w:lang w:eastAsia="ru-RU"/>
        </w:rPr>
        <w:t>query</w:t>
      </w:r>
      <w:proofErr w:type="spellEnd"/>
      <w:r w:rsidR="00D36539">
        <w:rPr>
          <w:lang w:eastAsia="ru-RU"/>
        </w:rPr>
        <w:t xml:space="preserve"> </w:t>
      </w:r>
      <w:proofErr w:type="spellStart"/>
      <w:r w:rsidR="00D36539" w:rsidRPr="0012380D">
        <w:rPr>
          <w:lang w:eastAsia="ru-RU"/>
        </w:rPr>
        <w:t>language</w:t>
      </w:r>
      <w:proofErr w:type="spellEnd"/>
      <w:r w:rsidR="00D36539" w:rsidRPr="0012380D">
        <w:rPr>
          <w:lang w:eastAsia="ru-RU"/>
        </w:rPr>
        <w:t>)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—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декларативный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язык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программирования,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применяемый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для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создания,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модификации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и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управления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данными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в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базе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данных,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управляемой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соответствующей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системой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управления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базами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данных.</w:t>
      </w:r>
      <w:r>
        <w:rPr>
          <w:lang w:eastAsia="ru-RU"/>
        </w:rPr>
        <w:t xml:space="preserve"> </w:t>
      </w:r>
      <w:r w:rsidR="00D36539">
        <w:rPr>
          <w:lang w:val="en-US" w:eastAsia="ru-RU"/>
        </w:rPr>
        <w:t>SQL</w:t>
      </w:r>
      <w:r w:rsidR="00D36539" w:rsidRPr="00016C51">
        <w:rPr>
          <w:lang w:eastAsia="ru-RU"/>
        </w:rPr>
        <w:t xml:space="preserve"> </w:t>
      </w:r>
      <w:r w:rsidR="00D36539">
        <w:rPr>
          <w:lang w:eastAsia="ru-RU"/>
        </w:rPr>
        <w:t>я</w:t>
      </w:r>
      <w:r w:rsidR="00D36539" w:rsidRPr="0012380D">
        <w:rPr>
          <w:lang w:eastAsia="ru-RU"/>
        </w:rPr>
        <w:t>вляется,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прежде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всего,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информационно-логическим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языком,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предназначенным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для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описания,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изменения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и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извлечения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данных,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хранимых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в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базах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данных.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SQL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считается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языком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программирования,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в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общем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случае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(без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ряда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современных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расширений)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не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является</w:t>
      </w:r>
      <w:r w:rsidR="00D36539">
        <w:rPr>
          <w:lang w:eastAsia="ru-RU"/>
        </w:rPr>
        <w:t xml:space="preserve"> </w:t>
      </w:r>
      <w:proofErr w:type="spellStart"/>
      <w:r w:rsidR="00D36539" w:rsidRPr="0012380D">
        <w:rPr>
          <w:lang w:eastAsia="ru-RU"/>
        </w:rPr>
        <w:t>тьюринг</w:t>
      </w:r>
      <w:proofErr w:type="spellEnd"/>
      <w:r w:rsidR="00D36539" w:rsidRPr="0012380D">
        <w:rPr>
          <w:lang w:eastAsia="ru-RU"/>
        </w:rPr>
        <w:t>-полным,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но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вместе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с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тем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стандарт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языка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спецификацией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SQL/PSM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предусматривает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возможность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его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процедурных</w:t>
      </w:r>
      <w:r w:rsidR="00D36539">
        <w:rPr>
          <w:lang w:eastAsia="ru-RU"/>
        </w:rPr>
        <w:t xml:space="preserve"> </w:t>
      </w:r>
      <w:r w:rsidR="00D36539" w:rsidRPr="0012380D">
        <w:rPr>
          <w:lang w:eastAsia="ru-RU"/>
        </w:rPr>
        <w:t>расширений.</w:t>
      </w:r>
      <w:r w:rsidR="002816C3">
        <w:rPr>
          <w:lang w:eastAsia="ru-RU"/>
        </w:rPr>
        <w:t xml:space="preserve"> </w:t>
      </w:r>
      <w:r w:rsidR="00D36539" w:rsidRPr="00774A22">
        <w:rPr>
          <w:bCs/>
          <w:lang w:eastAsia="ru-RU"/>
        </w:rPr>
        <w:t>Язык</w:t>
      </w:r>
      <w:r w:rsidR="00D36539">
        <w:rPr>
          <w:bCs/>
          <w:lang w:eastAsia="ru-RU"/>
        </w:rPr>
        <w:t xml:space="preserve"> </w:t>
      </w:r>
      <w:r w:rsidR="00D36539" w:rsidRPr="00774A22">
        <w:rPr>
          <w:bCs/>
          <w:lang w:eastAsia="ru-RU"/>
        </w:rPr>
        <w:t>SQL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содержит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специальные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средства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определения</w:t>
      </w:r>
      <w:r w:rsidR="00D36539">
        <w:rPr>
          <w:lang w:eastAsia="ru-RU"/>
        </w:rPr>
        <w:t xml:space="preserve"> </w:t>
      </w:r>
      <w:bookmarkStart w:id="14" w:name="keyword190"/>
      <w:bookmarkEnd w:id="14"/>
      <w:r w:rsidR="00D36539" w:rsidRPr="00774A22">
        <w:rPr>
          <w:iCs/>
          <w:lang w:eastAsia="ru-RU"/>
        </w:rPr>
        <w:t>ограничений</w:t>
      </w:r>
      <w:r w:rsidR="00D36539">
        <w:rPr>
          <w:iCs/>
          <w:lang w:eastAsia="ru-RU"/>
        </w:rPr>
        <w:t xml:space="preserve"> </w:t>
      </w:r>
      <w:r w:rsidR="00D36539" w:rsidRPr="00774A22">
        <w:rPr>
          <w:iCs/>
          <w:lang w:eastAsia="ru-RU"/>
        </w:rPr>
        <w:t>целостности</w:t>
      </w:r>
      <w:r w:rsidR="00D36539">
        <w:rPr>
          <w:lang w:eastAsia="ru-RU"/>
        </w:rPr>
        <w:t xml:space="preserve"> </w:t>
      </w:r>
      <w:bookmarkStart w:id="15" w:name="keyword191"/>
      <w:bookmarkEnd w:id="15"/>
      <w:r w:rsidR="00D36539" w:rsidRPr="00774A22">
        <w:rPr>
          <w:iCs/>
          <w:lang w:eastAsia="ru-RU"/>
        </w:rPr>
        <w:t>БД</w:t>
      </w:r>
      <w:r w:rsidR="00D36539" w:rsidRPr="00774A22">
        <w:rPr>
          <w:lang w:eastAsia="ru-RU"/>
        </w:rPr>
        <w:t>.</w:t>
      </w:r>
      <w:r w:rsidR="00D36539">
        <w:rPr>
          <w:lang w:eastAsia="ru-RU"/>
        </w:rPr>
        <w:t xml:space="preserve"> </w:t>
      </w:r>
      <w:bookmarkStart w:id="16" w:name="keyword192"/>
      <w:bookmarkEnd w:id="16"/>
      <w:r w:rsidR="002816C3">
        <w:rPr>
          <w:lang w:eastAsia="ru-RU"/>
        </w:rPr>
        <w:t>О</w:t>
      </w:r>
      <w:r w:rsidR="00D36539" w:rsidRPr="00774A22">
        <w:rPr>
          <w:iCs/>
          <w:lang w:eastAsia="ru-RU"/>
        </w:rPr>
        <w:t>граничения</w:t>
      </w:r>
      <w:r w:rsidR="00D36539">
        <w:rPr>
          <w:iCs/>
          <w:lang w:eastAsia="ru-RU"/>
        </w:rPr>
        <w:t xml:space="preserve"> </w:t>
      </w:r>
      <w:r w:rsidR="00D36539" w:rsidRPr="00774A22">
        <w:rPr>
          <w:iCs/>
          <w:lang w:eastAsia="ru-RU"/>
        </w:rPr>
        <w:t>целостности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хранятся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в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специальных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таблицах-каталогах,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и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обеспечение</w:t>
      </w:r>
      <w:r w:rsidR="00D36539">
        <w:rPr>
          <w:lang w:eastAsia="ru-RU"/>
        </w:rPr>
        <w:t xml:space="preserve"> </w:t>
      </w:r>
      <w:bookmarkStart w:id="17" w:name="keyword193"/>
      <w:bookmarkEnd w:id="17"/>
      <w:r w:rsidR="00D36539" w:rsidRPr="00774A22">
        <w:rPr>
          <w:iCs/>
          <w:lang w:eastAsia="ru-RU"/>
        </w:rPr>
        <w:t>контроля</w:t>
      </w:r>
      <w:r w:rsidR="00D36539">
        <w:rPr>
          <w:iCs/>
          <w:lang w:eastAsia="ru-RU"/>
        </w:rPr>
        <w:t xml:space="preserve"> </w:t>
      </w:r>
      <w:r w:rsidR="00D36539" w:rsidRPr="00774A22">
        <w:rPr>
          <w:iCs/>
          <w:lang w:eastAsia="ru-RU"/>
        </w:rPr>
        <w:t>целостности</w:t>
      </w:r>
      <w:r w:rsidR="00D36539">
        <w:rPr>
          <w:lang w:eastAsia="ru-RU"/>
        </w:rPr>
        <w:t xml:space="preserve"> </w:t>
      </w:r>
      <w:bookmarkStart w:id="18" w:name="keyword194"/>
      <w:bookmarkEnd w:id="18"/>
      <w:r w:rsidR="00D36539" w:rsidRPr="00774A22">
        <w:rPr>
          <w:iCs/>
          <w:lang w:eastAsia="ru-RU"/>
        </w:rPr>
        <w:t>БД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производится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на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языковом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уровне,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т.е.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при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компиляции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операторов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модификации</w:t>
      </w:r>
      <w:r w:rsidR="00D36539">
        <w:rPr>
          <w:lang w:eastAsia="ru-RU"/>
        </w:rPr>
        <w:t xml:space="preserve"> </w:t>
      </w:r>
      <w:bookmarkStart w:id="19" w:name="keyword195"/>
      <w:bookmarkEnd w:id="19"/>
      <w:r w:rsidR="00D36539" w:rsidRPr="00774A22">
        <w:rPr>
          <w:iCs/>
          <w:lang w:eastAsia="ru-RU"/>
        </w:rPr>
        <w:t>БД</w:t>
      </w:r>
      <w:r w:rsidR="00D36539">
        <w:rPr>
          <w:lang w:eastAsia="ru-RU"/>
        </w:rPr>
        <w:t xml:space="preserve"> </w:t>
      </w:r>
      <w:bookmarkStart w:id="20" w:name="keyword196"/>
      <w:bookmarkEnd w:id="20"/>
      <w:r w:rsidR="00D36539" w:rsidRPr="00774A22">
        <w:rPr>
          <w:iCs/>
          <w:lang w:eastAsia="ru-RU"/>
        </w:rPr>
        <w:t>компилятор</w:t>
      </w:r>
      <w:r w:rsidR="00D36539">
        <w:rPr>
          <w:lang w:eastAsia="ru-RU"/>
        </w:rPr>
        <w:t xml:space="preserve"> </w:t>
      </w:r>
      <w:bookmarkStart w:id="21" w:name="keyword197"/>
      <w:bookmarkEnd w:id="21"/>
      <w:r w:rsidR="00D36539" w:rsidRPr="00774A22">
        <w:rPr>
          <w:iCs/>
          <w:lang w:eastAsia="ru-RU"/>
        </w:rPr>
        <w:t>SQL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на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основании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имеющихся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в</w:t>
      </w:r>
      <w:r w:rsidR="00D36539">
        <w:rPr>
          <w:lang w:eastAsia="ru-RU"/>
        </w:rPr>
        <w:t xml:space="preserve"> </w:t>
      </w:r>
      <w:bookmarkStart w:id="22" w:name="keyword198"/>
      <w:bookmarkEnd w:id="22"/>
      <w:r w:rsidR="00D36539" w:rsidRPr="00774A22">
        <w:rPr>
          <w:iCs/>
          <w:lang w:eastAsia="ru-RU"/>
        </w:rPr>
        <w:t>БД</w:t>
      </w:r>
      <w:r w:rsidR="00D36539">
        <w:rPr>
          <w:lang w:eastAsia="ru-RU"/>
        </w:rPr>
        <w:t xml:space="preserve"> </w:t>
      </w:r>
      <w:bookmarkStart w:id="23" w:name="keyword199"/>
      <w:bookmarkEnd w:id="23"/>
      <w:r w:rsidR="00D36539" w:rsidRPr="00774A22">
        <w:rPr>
          <w:iCs/>
          <w:lang w:eastAsia="ru-RU"/>
        </w:rPr>
        <w:t>ограничений</w:t>
      </w:r>
      <w:r w:rsidR="00D36539">
        <w:rPr>
          <w:iCs/>
          <w:lang w:eastAsia="ru-RU"/>
        </w:rPr>
        <w:t xml:space="preserve"> </w:t>
      </w:r>
      <w:r w:rsidR="00D36539" w:rsidRPr="00774A22">
        <w:rPr>
          <w:iCs/>
          <w:lang w:eastAsia="ru-RU"/>
        </w:rPr>
        <w:t>целостности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генерирует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соответствующий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программный</w:t>
      </w:r>
      <w:r w:rsidR="00D36539">
        <w:rPr>
          <w:lang w:eastAsia="ru-RU"/>
        </w:rPr>
        <w:t xml:space="preserve"> </w:t>
      </w:r>
      <w:r w:rsidR="00D36539" w:rsidRPr="00774A22">
        <w:rPr>
          <w:lang w:eastAsia="ru-RU"/>
        </w:rPr>
        <w:t>код.</w:t>
      </w:r>
      <w:r w:rsidR="002816C3">
        <w:rPr>
          <w:lang w:eastAsia="ru-RU"/>
        </w:rPr>
        <w:t xml:space="preserve"> </w:t>
      </w:r>
    </w:p>
    <w:p w:rsidR="00D011A8" w:rsidDel="00D651C4" w:rsidRDefault="00D011A8" w:rsidP="00D011A8">
      <w:pPr>
        <w:ind w:firstLine="709"/>
        <w:contextualSpacing/>
        <w:rPr>
          <w:del w:id="24" w:author="Витя Пышн" w:date="2020-06-13T21:10:00Z"/>
          <w:szCs w:val="28"/>
        </w:rPr>
      </w:pPr>
      <w:del w:id="25" w:author="Витя Пышн" w:date="2020-06-13T21:10:00Z">
        <w:r w:rsidRPr="00D651C4" w:rsidDel="00D651C4">
          <w:rPr>
            <w:szCs w:val="28"/>
            <w:highlight w:val="yellow"/>
          </w:rPr>
          <w:lastRenderedPageBreak/>
          <w:delText>Здесь цель и задачи</w:delText>
        </w:r>
        <w:r w:rsidR="009C73D6" w:rsidDel="00D651C4">
          <w:rPr>
            <w:szCs w:val="28"/>
            <w:highlight w:val="yellow"/>
          </w:rPr>
          <w:delText xml:space="preserve"> вашей </w:delText>
        </w:r>
        <w:r w:rsidR="001A3E24" w:rsidDel="00D651C4">
          <w:rPr>
            <w:szCs w:val="28"/>
            <w:highlight w:val="yellow"/>
          </w:rPr>
          <w:delText>р</w:delText>
        </w:r>
        <w:r w:rsidR="009C73D6" w:rsidDel="00D651C4">
          <w:rPr>
            <w:szCs w:val="28"/>
            <w:highlight w:val="yellow"/>
          </w:rPr>
          <w:delText>азработки</w:delText>
        </w:r>
        <w:r w:rsidRPr="00D651C4" w:rsidDel="00D651C4">
          <w:rPr>
            <w:szCs w:val="28"/>
            <w:highlight w:val="yellow"/>
          </w:rPr>
          <w:delText>, как вы это представляете, что-</w:delText>
        </w:r>
        <w:r w:rsidR="009C73D6" w:rsidDel="00D651C4">
          <w:rPr>
            <w:szCs w:val="28"/>
            <w:highlight w:val="yellow"/>
          </w:rPr>
          <w:delText>то</w:delText>
        </w:r>
        <w:r w:rsidRPr="00D651C4" w:rsidDel="00D651C4">
          <w:rPr>
            <w:szCs w:val="28"/>
            <w:highlight w:val="yellow"/>
          </w:rPr>
          <w:delText xml:space="preserve"> вроде этого:</w:delText>
        </w:r>
        <w:r w:rsidDel="00D651C4">
          <w:rPr>
            <w:szCs w:val="28"/>
          </w:rPr>
          <w:delText xml:space="preserve"> </w:delText>
        </w:r>
      </w:del>
    </w:p>
    <w:p w:rsidR="00D011A8" w:rsidRDefault="00D011A8" w:rsidP="00D011A8">
      <w:pPr>
        <w:ind w:firstLine="709"/>
        <w:contextualSpacing/>
        <w:rPr>
          <w:szCs w:val="28"/>
        </w:rPr>
      </w:pPr>
      <w:r>
        <w:rPr>
          <w:szCs w:val="28"/>
        </w:rPr>
        <w:t>Целью данной дипломной работы является разработка комплексной базы данных</w:t>
      </w:r>
      <w:r w:rsidR="009C73D6">
        <w:rPr>
          <w:szCs w:val="28"/>
        </w:rPr>
        <w:t>, предназначенной</w:t>
      </w:r>
      <w:r>
        <w:rPr>
          <w:szCs w:val="28"/>
        </w:rPr>
        <w:t xml:space="preserve"> для </w:t>
      </w:r>
      <w:r w:rsidR="009C73D6">
        <w:rPr>
          <w:szCs w:val="28"/>
        </w:rPr>
        <w:t xml:space="preserve">систематизации, </w:t>
      </w:r>
      <w:r>
        <w:rPr>
          <w:szCs w:val="28"/>
        </w:rPr>
        <w:t xml:space="preserve">хранения и обработки </w:t>
      </w:r>
      <w:r w:rsidR="009C73D6">
        <w:rPr>
          <w:szCs w:val="28"/>
        </w:rPr>
        <w:t xml:space="preserve">данных по </w:t>
      </w:r>
      <w:r>
        <w:rPr>
          <w:szCs w:val="28"/>
        </w:rPr>
        <w:t>ихтиологически</w:t>
      </w:r>
      <w:r w:rsidR="009C73D6">
        <w:rPr>
          <w:szCs w:val="28"/>
        </w:rPr>
        <w:t>м</w:t>
      </w:r>
      <w:r>
        <w:rPr>
          <w:szCs w:val="28"/>
        </w:rPr>
        <w:t xml:space="preserve"> и физиологически</w:t>
      </w:r>
      <w:r w:rsidR="009C73D6">
        <w:rPr>
          <w:szCs w:val="28"/>
        </w:rPr>
        <w:t>м</w:t>
      </w:r>
      <w:r>
        <w:rPr>
          <w:szCs w:val="28"/>
        </w:rPr>
        <w:t xml:space="preserve"> показател</w:t>
      </w:r>
      <w:r w:rsidR="009C73D6">
        <w:rPr>
          <w:szCs w:val="28"/>
        </w:rPr>
        <w:t>ям</w:t>
      </w:r>
      <w:r>
        <w:rPr>
          <w:szCs w:val="28"/>
        </w:rPr>
        <w:t xml:space="preserve"> рыб.  В ходе выполнения проекта должны быть решены следующие задачи:</w:t>
      </w:r>
    </w:p>
    <w:p w:rsidR="00D011A8" w:rsidRDefault="00D011A8" w:rsidP="00D011A8">
      <w:pPr>
        <w:pStyle w:val="a"/>
        <w:numPr>
          <w:ilvl w:val="0"/>
          <w:numId w:val="11"/>
        </w:numPr>
        <w:spacing w:after="160"/>
        <w:ind w:left="0" w:firstLine="709"/>
        <w:rPr>
          <w:szCs w:val="28"/>
        </w:rPr>
      </w:pPr>
      <w:r>
        <w:rPr>
          <w:szCs w:val="28"/>
        </w:rPr>
        <w:t xml:space="preserve">изучение </w:t>
      </w:r>
      <w:r w:rsidR="009C73D6">
        <w:rPr>
          <w:szCs w:val="28"/>
        </w:rPr>
        <w:t xml:space="preserve">специфики </w:t>
      </w:r>
      <w:r>
        <w:rPr>
          <w:szCs w:val="28"/>
        </w:rPr>
        <w:t xml:space="preserve">проведения ихтиологических </w:t>
      </w:r>
      <w:r w:rsidR="009C73D6">
        <w:rPr>
          <w:szCs w:val="28"/>
        </w:rPr>
        <w:t xml:space="preserve">и физиологических </w:t>
      </w:r>
      <w:r>
        <w:rPr>
          <w:szCs w:val="28"/>
        </w:rPr>
        <w:t>исследований</w:t>
      </w:r>
      <w:r w:rsidR="009C73D6">
        <w:rPr>
          <w:szCs w:val="28"/>
        </w:rPr>
        <w:t xml:space="preserve"> рыб</w:t>
      </w:r>
      <w:r w:rsidRPr="00632EA3">
        <w:rPr>
          <w:szCs w:val="28"/>
        </w:rPr>
        <w:t>;</w:t>
      </w:r>
      <w:r>
        <w:rPr>
          <w:szCs w:val="28"/>
        </w:rPr>
        <w:t xml:space="preserve"> </w:t>
      </w:r>
    </w:p>
    <w:p w:rsidR="00D011A8" w:rsidRDefault="00D011A8" w:rsidP="00D011A8">
      <w:pPr>
        <w:pStyle w:val="a"/>
        <w:numPr>
          <w:ilvl w:val="0"/>
          <w:numId w:val="11"/>
        </w:numPr>
        <w:spacing w:after="160"/>
        <w:ind w:left="0" w:firstLine="709"/>
        <w:rPr>
          <w:szCs w:val="28"/>
        </w:rPr>
      </w:pPr>
      <w:r>
        <w:rPr>
          <w:szCs w:val="28"/>
        </w:rPr>
        <w:t>разработка структуры реляционной базы данных</w:t>
      </w:r>
      <w:r w:rsidR="009C73D6">
        <w:rPr>
          <w:szCs w:val="28"/>
        </w:rPr>
        <w:t xml:space="preserve">, совместимой с </w:t>
      </w:r>
      <w:proofErr w:type="gramStart"/>
      <w:r w:rsidR="009C73D6">
        <w:rPr>
          <w:szCs w:val="28"/>
        </w:rPr>
        <w:t xml:space="preserve">СУБД </w:t>
      </w:r>
      <w:r>
        <w:rPr>
          <w:szCs w:val="28"/>
        </w:rPr>
        <w:t xml:space="preserve"> «</w:t>
      </w:r>
      <w:proofErr w:type="gramEnd"/>
      <w:r w:rsidR="009C73D6">
        <w:rPr>
          <w:szCs w:val="28"/>
          <w:lang w:val="en-US"/>
        </w:rPr>
        <w:t>Microsoft</w:t>
      </w:r>
      <w:r w:rsidR="009C73D6" w:rsidRPr="00D651C4">
        <w:rPr>
          <w:szCs w:val="28"/>
        </w:rPr>
        <w:t xml:space="preserve"> </w:t>
      </w:r>
      <w:r>
        <w:rPr>
          <w:szCs w:val="28"/>
          <w:lang w:val="en-US"/>
        </w:rPr>
        <w:t>Access</w:t>
      </w:r>
      <w:r>
        <w:rPr>
          <w:szCs w:val="28"/>
        </w:rPr>
        <w:t>»</w:t>
      </w:r>
      <w:r w:rsidRPr="00632EA3">
        <w:rPr>
          <w:szCs w:val="28"/>
        </w:rPr>
        <w:t>;</w:t>
      </w:r>
    </w:p>
    <w:p w:rsidR="00D011A8" w:rsidRDefault="00D011A8" w:rsidP="00D011A8">
      <w:pPr>
        <w:pStyle w:val="a"/>
        <w:numPr>
          <w:ilvl w:val="0"/>
          <w:numId w:val="11"/>
        </w:numPr>
        <w:spacing w:after="160"/>
        <w:ind w:left="0" w:firstLine="709"/>
        <w:rPr>
          <w:szCs w:val="28"/>
        </w:rPr>
      </w:pPr>
      <w:r>
        <w:rPr>
          <w:szCs w:val="28"/>
        </w:rPr>
        <w:t>разработка алгоритмов для проведения вычислений, ввода</w:t>
      </w:r>
      <w:r w:rsidRPr="00632EA3">
        <w:rPr>
          <w:szCs w:val="28"/>
        </w:rPr>
        <w:t>/</w:t>
      </w:r>
      <w:r>
        <w:rPr>
          <w:szCs w:val="28"/>
        </w:rPr>
        <w:t>вывода данных, формирование запросов на выборку требуемых данных, администрирование</w:t>
      </w:r>
      <w:r w:rsidR="009538A8">
        <w:rPr>
          <w:szCs w:val="28"/>
        </w:rPr>
        <w:t>;</w:t>
      </w:r>
    </w:p>
    <w:p w:rsidR="009538A8" w:rsidRDefault="009538A8" w:rsidP="00D011A8">
      <w:pPr>
        <w:pStyle w:val="a"/>
        <w:numPr>
          <w:ilvl w:val="0"/>
          <w:numId w:val="11"/>
        </w:numPr>
        <w:spacing w:after="160"/>
        <w:ind w:left="0" w:firstLine="709"/>
        <w:rPr>
          <w:szCs w:val="28"/>
        </w:rPr>
      </w:pPr>
      <w:r>
        <w:rPr>
          <w:szCs w:val="28"/>
        </w:rPr>
        <w:t xml:space="preserve">вычисление и вывод статистических показателей по хранящимся в БД данным; </w:t>
      </w:r>
    </w:p>
    <w:p w:rsidR="00D011A8" w:rsidRDefault="00D011A8" w:rsidP="00D011A8">
      <w:pPr>
        <w:pStyle w:val="a"/>
        <w:numPr>
          <w:ilvl w:val="0"/>
          <w:numId w:val="11"/>
        </w:numPr>
        <w:spacing w:after="160"/>
        <w:ind w:left="0" w:firstLine="709"/>
        <w:rPr>
          <w:szCs w:val="28"/>
        </w:rPr>
      </w:pPr>
      <w:r>
        <w:rPr>
          <w:szCs w:val="28"/>
        </w:rPr>
        <w:t>реализация готового программного продукта</w:t>
      </w:r>
      <w:r w:rsidR="009538A8">
        <w:rPr>
          <w:szCs w:val="28"/>
        </w:rPr>
        <w:t xml:space="preserve"> с дружественным и привычным для пользователя интерфейсом</w:t>
      </w:r>
      <w:r>
        <w:rPr>
          <w:szCs w:val="28"/>
        </w:rPr>
        <w:t>.</w:t>
      </w:r>
    </w:p>
    <w:p w:rsidR="00D011A8" w:rsidRPr="00795B74" w:rsidRDefault="009538A8" w:rsidP="00D651C4">
      <w:pPr>
        <w:ind w:firstLine="709"/>
        <w:contextualSpacing/>
      </w:pPr>
      <w:r>
        <w:t xml:space="preserve">Особое внимание должно уделяться качеству данных, </w:t>
      </w:r>
      <w:r w:rsidR="001A3E24">
        <w:t>загружаемых</w:t>
      </w:r>
      <w:r>
        <w:t xml:space="preserve"> в БД. </w:t>
      </w:r>
      <w:r w:rsidR="00D011A8">
        <w:t>В</w:t>
      </w:r>
      <w:r w:rsidR="001A3E24">
        <w:t> </w:t>
      </w:r>
      <w:r w:rsidR="00D011A8" w:rsidRPr="001A3E24">
        <w:rPr>
          <w:szCs w:val="28"/>
        </w:rPr>
        <w:t>рамках</w:t>
      </w:r>
      <w:r w:rsidR="00D011A8">
        <w:t xml:space="preserve"> </w:t>
      </w:r>
      <w:r w:rsidR="009C73D6">
        <w:t xml:space="preserve">данной </w:t>
      </w:r>
      <w:r w:rsidR="00D011A8">
        <w:t>дипломной работы мн</w:t>
      </w:r>
      <w:r>
        <w:t xml:space="preserve">е была поставлена задача разработать модуль контроля данных, предназначенный для исключений ошибок (выбросов) </w:t>
      </w:r>
      <w:r w:rsidR="001A3E24">
        <w:t>загружаемых</w:t>
      </w:r>
      <w:r>
        <w:t xml:space="preserve"> </w:t>
      </w:r>
      <w:r w:rsidR="001A3E24">
        <w:t>пользователем данных при импорте</w:t>
      </w:r>
      <w:r>
        <w:t xml:space="preserve"> из рабочих внешних файлов</w:t>
      </w:r>
      <w:r w:rsidR="001A3E24">
        <w:t>,</w:t>
      </w:r>
      <w:r>
        <w:t xml:space="preserve"> ввод</w:t>
      </w:r>
      <w:r w:rsidR="001A3E24">
        <w:t>е</w:t>
      </w:r>
      <w:r>
        <w:t xml:space="preserve"> </w:t>
      </w:r>
      <w:r w:rsidR="001A3E24">
        <w:t xml:space="preserve">и редактировании </w:t>
      </w:r>
      <w:r>
        <w:t xml:space="preserve">с клавиатуры. </w:t>
      </w:r>
    </w:p>
    <w:p w:rsidR="00D011A8" w:rsidRPr="001A3E24" w:rsidRDefault="00D011A8" w:rsidP="00D651C4">
      <w:pPr>
        <w:rPr>
          <w:szCs w:val="28"/>
        </w:rPr>
      </w:pPr>
    </w:p>
    <w:p w:rsidR="00D011A8" w:rsidRPr="00774A22" w:rsidRDefault="00D011A8" w:rsidP="00786C83">
      <w:pPr>
        <w:rPr>
          <w:lang w:eastAsia="ru-RU"/>
        </w:rPr>
      </w:pPr>
    </w:p>
    <w:p w:rsidR="006410F9" w:rsidRDefault="006410F9" w:rsidP="00D651C4">
      <w:r>
        <w:br w:type="page"/>
      </w:r>
    </w:p>
    <w:p w:rsidR="006410F9" w:rsidRDefault="006410F9" w:rsidP="00263D66">
      <w:pPr>
        <w:pStyle w:val="1"/>
      </w:pPr>
      <w:bookmarkStart w:id="26" w:name="_Toc42343197"/>
      <w:r>
        <w:lastRenderedPageBreak/>
        <w:t>1.</w:t>
      </w:r>
      <w:r w:rsidR="00A76211">
        <w:t xml:space="preserve"> </w:t>
      </w:r>
      <w:r>
        <w:t>ПРЕДМЕТНАЯ ОБЛАСТЬ</w:t>
      </w:r>
      <w:bookmarkEnd w:id="26"/>
    </w:p>
    <w:p w:rsidR="00271090" w:rsidRDefault="00271090" w:rsidP="00D651C4">
      <w:pPr>
        <w:pStyle w:val="2"/>
        <w:tabs>
          <w:tab w:val="left" w:pos="1134"/>
        </w:tabs>
      </w:pPr>
      <w:bookmarkStart w:id="27" w:name="_Toc42343198"/>
      <w:r>
        <w:t>1.1.</w:t>
      </w:r>
      <w:r w:rsidR="002816C3">
        <w:tab/>
      </w:r>
      <w:r>
        <w:t xml:space="preserve">Основные понятия и определения ихтиологии. </w:t>
      </w:r>
      <w:r w:rsidR="007B4582">
        <w:t>Цели и задачи ихтиологических и физиологических исследований</w:t>
      </w:r>
      <w:bookmarkEnd w:id="27"/>
      <w:r w:rsidR="00C13187">
        <w:tab/>
      </w:r>
    </w:p>
    <w:p w:rsidR="00263D66" w:rsidRDefault="00F77D72" w:rsidP="00263D66">
      <w:r w:rsidRPr="00263D66">
        <w:t>Ихтиология – это отрасль биологии, объектом изучения которой является рыба</w:t>
      </w:r>
      <w:r w:rsidRPr="00F77D72">
        <w:t xml:space="preserve"> как живой организм. В переводе с греческого «</w:t>
      </w:r>
      <w:proofErr w:type="spellStart"/>
      <w:r w:rsidRPr="00F77D72">
        <w:t>ихтиос</w:t>
      </w:r>
      <w:proofErr w:type="spellEnd"/>
      <w:r w:rsidRPr="00F77D72">
        <w:t>» означает рыба, «логос» – учение, наука, то есть, это наука о рыб</w:t>
      </w:r>
      <w:r w:rsidR="002816C3">
        <w:t>ах</w:t>
      </w:r>
      <w:r w:rsidRPr="00F77D72">
        <w:t>. Как самостоятельная наука и дисциплина ихтиология выделилась из зоологии позвоночных, а развитие её тесно связано с развитием рыбной промышленности. Так</w:t>
      </w:r>
      <w:r w:rsidR="002816C3">
        <w:t>,</w:t>
      </w:r>
      <w:r w:rsidRPr="00F77D72">
        <w:t xml:space="preserve"> развитие древнегреческого</w:t>
      </w:r>
      <w:r>
        <w:t xml:space="preserve"> рыболовства в Черном море вызвало углубленное изучение её ихтиофауны и, в первую очередь, миграций рыб. Развитие рыболовства и рыбоводства во внутренних водоемах Рима сильно отразилось на развити</w:t>
      </w:r>
      <w:r w:rsidR="002816C3">
        <w:t>и</w:t>
      </w:r>
      <w:r>
        <w:t xml:space="preserve"> ихтиологии в сторону изучения пресноводной ихтиофауны и, в частности, тех рыб, которые явл</w:t>
      </w:r>
      <w:r w:rsidR="002816C3">
        <w:t>ял</w:t>
      </w:r>
      <w:r>
        <w:t xml:space="preserve">ись объектом рыболовства. </w:t>
      </w:r>
    </w:p>
    <w:p w:rsidR="00263D66" w:rsidRDefault="00F77D72" w:rsidP="00263D66">
      <w:r>
        <w:t xml:space="preserve">Выдающийся ихтиолог академик Лев Семенович Берг (1940 г.) дал такое определение ихтиологии как науки: «Под именем ихтиологии понимают естественную историю рыб. Ихтиология изучает внешние признаки и внутреннее строение рыб (морфологию и анатомию), отношение рыб к внешней среде – неорганической и органической (экологию), историю развития – индивидуальную (эмбриологию) и историю развития видов, родов, семейств, отрядов и т.д. (эволюцию или филогению) и, наконец, географическое распространение рыб (зоогеографию)». </w:t>
      </w:r>
      <w:r w:rsidR="002816C3">
        <w:t>С</w:t>
      </w:r>
      <w:r>
        <w:t xml:space="preserve">ледует добавить, что ихтиология также изучает закономерности в колебании численности рыб и разрабатывает методы учета запасов и прогнозирования уловов. Обособление ихтиологии как самостоятельной биологической дисциплины произошло раньше, чем других сходных дисциплин и, несомненно, определяется большой практической значимостью объекта исследования и необходимостью разработки специфических методов изучения. </w:t>
      </w:r>
    </w:p>
    <w:p w:rsidR="00263D66" w:rsidRDefault="00F77D72" w:rsidP="00263D66">
      <w:r>
        <w:t>Основоположником ихтиологии в России является блестящий натуралист и прекрасный полевой исследователь С.</w:t>
      </w:r>
      <w:r w:rsidR="002816C3">
        <w:t> </w:t>
      </w:r>
      <w:r>
        <w:t>П</w:t>
      </w:r>
      <w:r w:rsidR="002816C3">
        <w:t>. </w:t>
      </w:r>
      <w:r>
        <w:t xml:space="preserve">Крашенинников (1713–1755 гг.), наблюдения которого над дальневосточными рыбами, и в первую очередь </w:t>
      </w:r>
      <w:r>
        <w:lastRenderedPageBreak/>
        <w:t>лососевыми, сделанные во время участия в экспедициях Беринга, положили начало познанию ихтиофауны наших вод бассейна Тихого океана.</w:t>
      </w:r>
    </w:p>
    <w:p w:rsidR="00263D66" w:rsidRDefault="00F77D72" w:rsidP="00263D66">
      <w:r>
        <w:t xml:space="preserve"> Освоение новых источников сырья, необходимость знаний естественных богатств нашей страны вызвали организацию в конце XVIII </w:t>
      </w:r>
      <w:r w:rsidR="002816C3">
        <w:t>–</w:t>
      </w:r>
      <w:r>
        <w:t xml:space="preserve"> в начале XIX вв. ряда больших экспедиций, в которых участвовали крупнейшие русские ученые-ихтиологи: академики И.</w:t>
      </w:r>
      <w:r w:rsidR="002816C3">
        <w:t> </w:t>
      </w:r>
      <w:r>
        <w:t>И</w:t>
      </w:r>
      <w:r w:rsidR="002816C3">
        <w:t>. </w:t>
      </w:r>
      <w:r>
        <w:t>Лепехин, Н.</w:t>
      </w:r>
      <w:r w:rsidR="002816C3">
        <w:t> </w:t>
      </w:r>
      <w:r>
        <w:t>Я</w:t>
      </w:r>
      <w:r w:rsidR="002816C3">
        <w:t>. </w:t>
      </w:r>
      <w:proofErr w:type="spellStart"/>
      <w:r>
        <w:t>Озерецковский</w:t>
      </w:r>
      <w:proofErr w:type="spellEnd"/>
      <w:r>
        <w:t>, А.</w:t>
      </w:r>
      <w:r w:rsidR="002816C3">
        <w:t> </w:t>
      </w:r>
      <w:r>
        <w:t>И</w:t>
      </w:r>
      <w:r w:rsidR="002816C3">
        <w:t>. </w:t>
      </w:r>
      <w:proofErr w:type="spellStart"/>
      <w:r>
        <w:t>Гюльденштадт</w:t>
      </w:r>
      <w:proofErr w:type="spellEnd"/>
      <w:r>
        <w:t>, П.</w:t>
      </w:r>
      <w:r w:rsidR="002816C3">
        <w:t> </w:t>
      </w:r>
      <w:r>
        <w:t>С</w:t>
      </w:r>
      <w:r w:rsidR="002816C3">
        <w:t>. </w:t>
      </w:r>
      <w:r>
        <w:t xml:space="preserve">Паллас. В итоге этих исследований была заложена основа знаний о фауне рыб нашей страны, а также собраны весьма ценные сведения об образе жизни отдельных видов. Таким образом, уже к началу XIX в. </w:t>
      </w:r>
      <w:r w:rsidR="002816C3">
        <w:t xml:space="preserve">в </w:t>
      </w:r>
      <w:r>
        <w:t>нашей стране ихтиология начала формироваться как самостоятельная дисциплина. Значительным этапом в дальнейшем развитии ихтиологии явилась серия научно-промысловых экспедиций академика К.</w:t>
      </w:r>
      <w:r w:rsidR="002816C3">
        <w:t> </w:t>
      </w:r>
      <w:r>
        <w:t>М</w:t>
      </w:r>
      <w:r w:rsidR="002816C3">
        <w:t>. </w:t>
      </w:r>
      <w:r>
        <w:t>Бэра и Н.</w:t>
      </w:r>
      <w:r w:rsidR="002816C3">
        <w:t> </w:t>
      </w:r>
      <w:r>
        <w:t>Я</w:t>
      </w:r>
      <w:r w:rsidR="002816C3">
        <w:t>. </w:t>
      </w:r>
      <w:r>
        <w:t>Данилевского, собравших очень большой материал по образу жизни промысловых рыб и рыбному хозяйству ряда важнейших промысловых районов.</w:t>
      </w:r>
    </w:p>
    <w:p w:rsidR="00263D66" w:rsidRDefault="00F77D72" w:rsidP="00263D66">
      <w:r>
        <w:t xml:space="preserve"> В </w:t>
      </w:r>
      <w:r w:rsidR="002816C3">
        <w:t>ф</w:t>
      </w:r>
      <w:r>
        <w:t>аунистическом отношении рыбы южных бассейнов нашей страны были во второй половине XIX столетия детально изучены К.</w:t>
      </w:r>
      <w:r w:rsidR="002816C3">
        <w:t> </w:t>
      </w:r>
      <w:r>
        <w:t>Ф</w:t>
      </w:r>
      <w:r w:rsidR="002816C3">
        <w:t>. </w:t>
      </w:r>
      <w:proofErr w:type="spellStart"/>
      <w:r>
        <w:t>Кесслером</w:t>
      </w:r>
      <w:proofErr w:type="spellEnd"/>
      <w:r>
        <w:t>. В последующий период эпоху в развитии научно-промысловых исследований в нашей стране составили работы Н.</w:t>
      </w:r>
      <w:r w:rsidR="00523BDF">
        <w:t> </w:t>
      </w:r>
      <w:r>
        <w:t>М</w:t>
      </w:r>
      <w:r w:rsidR="00523BDF">
        <w:t>. </w:t>
      </w:r>
      <w:proofErr w:type="spellStart"/>
      <w:r>
        <w:t>Книповича</w:t>
      </w:r>
      <w:proofErr w:type="spellEnd"/>
      <w:r>
        <w:t xml:space="preserve">. В конце XIX </w:t>
      </w:r>
      <w:r w:rsidR="00523BDF">
        <w:t xml:space="preserve">– </w:t>
      </w:r>
      <w:r>
        <w:t xml:space="preserve">начале ХХ столетий большая работа была проделана и в области </w:t>
      </w:r>
      <w:proofErr w:type="spellStart"/>
      <w:r>
        <w:t>фаунистики</w:t>
      </w:r>
      <w:proofErr w:type="spellEnd"/>
      <w:r>
        <w:t xml:space="preserve"> и зоогеографии рыб. Почти все наши моря и значительная часть континентальных вод был</w:t>
      </w:r>
      <w:r w:rsidR="00523BDF">
        <w:t>и</w:t>
      </w:r>
      <w:r>
        <w:t xml:space="preserve"> охвачен</w:t>
      </w:r>
      <w:r w:rsidR="00523BDF">
        <w:t>ы</w:t>
      </w:r>
      <w:r>
        <w:t xml:space="preserve"> фаунистическими исследованиями. Этот период связан с именами таких ученых, как Н.</w:t>
      </w:r>
      <w:r w:rsidR="00523BDF">
        <w:t> </w:t>
      </w:r>
      <w:r>
        <w:t>А</w:t>
      </w:r>
      <w:r w:rsidR="00523BDF">
        <w:t>. </w:t>
      </w:r>
      <w:proofErr w:type="spellStart"/>
      <w:r>
        <w:t>Варпаховский</w:t>
      </w:r>
      <w:proofErr w:type="spellEnd"/>
      <w:r>
        <w:t>, С.</w:t>
      </w:r>
      <w:r w:rsidR="00523BDF">
        <w:t> </w:t>
      </w:r>
      <w:r>
        <w:t>М</w:t>
      </w:r>
      <w:r w:rsidR="00523BDF">
        <w:t>. </w:t>
      </w:r>
      <w:proofErr w:type="spellStart"/>
      <w:r>
        <w:t>Герценштейн</w:t>
      </w:r>
      <w:proofErr w:type="spellEnd"/>
      <w:r>
        <w:t>. Большая заслуга в деле развития ихтиологических исследований принадлежит таким советским, а в последующем российским ихтиологам, как Л.</w:t>
      </w:r>
      <w:r w:rsidR="00523BDF">
        <w:t> </w:t>
      </w:r>
      <w:r>
        <w:t>С</w:t>
      </w:r>
      <w:r w:rsidR="00523BDF">
        <w:t>. </w:t>
      </w:r>
      <w:r>
        <w:t>Берг, А.</w:t>
      </w:r>
      <w:r w:rsidR="00523BDF">
        <w:t> </w:t>
      </w:r>
      <w:r>
        <w:t>Н</w:t>
      </w:r>
      <w:r w:rsidR="00523BDF">
        <w:t>. </w:t>
      </w:r>
      <w:r>
        <w:t>Державин, В.</w:t>
      </w:r>
      <w:r w:rsidR="00523BDF">
        <w:t> </w:t>
      </w:r>
      <w:r>
        <w:t>К</w:t>
      </w:r>
      <w:r w:rsidR="00523BDF">
        <w:t>. </w:t>
      </w:r>
      <w:r>
        <w:t>Солдатов, Е.</w:t>
      </w:r>
      <w:r w:rsidR="00523BDF">
        <w:t> </w:t>
      </w:r>
      <w:r>
        <w:t>К</w:t>
      </w:r>
      <w:r w:rsidR="00523BDF">
        <w:t>. </w:t>
      </w:r>
      <w:r>
        <w:t>Суворов, П.</w:t>
      </w:r>
      <w:r w:rsidR="00523BDF">
        <w:t> </w:t>
      </w:r>
      <w:r>
        <w:t>Ю</w:t>
      </w:r>
      <w:r w:rsidR="00523BDF">
        <w:t>. </w:t>
      </w:r>
      <w:r>
        <w:t>Шмидт, А.</w:t>
      </w:r>
      <w:r w:rsidR="00523BDF">
        <w:t> </w:t>
      </w:r>
      <w:r>
        <w:t>Н</w:t>
      </w:r>
      <w:r w:rsidR="00523BDF">
        <w:t>. </w:t>
      </w:r>
      <w:proofErr w:type="spellStart"/>
      <w:r>
        <w:t>Световидов</w:t>
      </w:r>
      <w:proofErr w:type="spellEnd"/>
      <w:r>
        <w:t>, И.</w:t>
      </w:r>
      <w:r w:rsidR="00523BDF">
        <w:t> </w:t>
      </w:r>
      <w:r>
        <w:t>Ф</w:t>
      </w:r>
      <w:r w:rsidR="00523BDF">
        <w:t>. </w:t>
      </w:r>
      <w:r>
        <w:t>Правдин, Г.</w:t>
      </w:r>
      <w:r w:rsidR="00523BDF">
        <w:t> </w:t>
      </w:r>
      <w:r>
        <w:t>В</w:t>
      </w:r>
      <w:r w:rsidR="00523BDF">
        <w:t>. </w:t>
      </w:r>
      <w:r>
        <w:t>Никольский, Б.</w:t>
      </w:r>
      <w:r w:rsidR="00523BDF">
        <w:t> </w:t>
      </w:r>
      <w:r>
        <w:t>П</w:t>
      </w:r>
      <w:r w:rsidR="00523BDF">
        <w:t>. </w:t>
      </w:r>
      <w:proofErr w:type="spellStart"/>
      <w:r>
        <w:t>Мантейфель</w:t>
      </w:r>
      <w:proofErr w:type="spellEnd"/>
      <w:r>
        <w:t>, Г.</w:t>
      </w:r>
      <w:r w:rsidR="00523BDF">
        <w:t> </w:t>
      </w:r>
      <w:r>
        <w:t>Д</w:t>
      </w:r>
      <w:r w:rsidR="00523BDF">
        <w:t>. </w:t>
      </w:r>
      <w:r>
        <w:t>Поляков, Д.</w:t>
      </w:r>
      <w:r w:rsidR="00523BDF">
        <w:t> </w:t>
      </w:r>
      <w:r>
        <w:t>С</w:t>
      </w:r>
      <w:r w:rsidR="00523BDF">
        <w:t>. </w:t>
      </w:r>
      <w:r>
        <w:t>Павлов, М.</w:t>
      </w:r>
      <w:r w:rsidR="00523BDF">
        <w:t xml:space="preserve"> </w:t>
      </w:r>
      <w:r>
        <w:t>И</w:t>
      </w:r>
      <w:r w:rsidR="00523BDF">
        <w:t>. </w:t>
      </w:r>
      <w:proofErr w:type="spellStart"/>
      <w:r>
        <w:t>Шатуновский</w:t>
      </w:r>
      <w:proofErr w:type="spellEnd"/>
      <w:r>
        <w:t>, Ю.</w:t>
      </w:r>
      <w:r w:rsidR="00523BDF">
        <w:t> </w:t>
      </w:r>
      <w:r>
        <w:t>С</w:t>
      </w:r>
      <w:r w:rsidR="00523BDF">
        <w:t>. </w:t>
      </w:r>
      <w:r>
        <w:t xml:space="preserve">Решетников и </w:t>
      </w:r>
      <w:r w:rsidR="00523BDF">
        <w:t>многим другим</w:t>
      </w:r>
      <w:r>
        <w:t xml:space="preserve">. </w:t>
      </w:r>
    </w:p>
    <w:p w:rsidR="00263D66" w:rsidRDefault="00F77D72" w:rsidP="00263D66">
      <w:r>
        <w:t>Ихтиология имеет тесную связь с гидрологией, изучающей внешнюю физическую среду, в которой обита</w:t>
      </w:r>
      <w:r w:rsidR="00523BDF">
        <w:t>ю</w:t>
      </w:r>
      <w:r>
        <w:t>т рыб</w:t>
      </w:r>
      <w:r w:rsidR="00523BDF">
        <w:t>ы</w:t>
      </w:r>
      <w:r>
        <w:t xml:space="preserve">, и с гидробиологией, изучающей </w:t>
      </w:r>
      <w:r>
        <w:lastRenderedPageBreak/>
        <w:t>живую водную среду, т.е. тех обитателей водной среды, которые, в конечном счете, прямо или косвенно составляют пищу рыб. Развитие ихтиологии, непрерывное накопление и углубление знаний о рыб</w:t>
      </w:r>
      <w:r w:rsidR="00523BDF">
        <w:t>ах</w:t>
      </w:r>
      <w:r>
        <w:t>, привели к выделению из ихтиологии отдельных разделов или дисциплин, а именно: физиологии рыб, эмбриологии рыб, поведения рыб, сырьевой базы</w:t>
      </w:r>
      <w:r w:rsidR="00523BDF">
        <w:t xml:space="preserve"> рыб</w:t>
      </w:r>
      <w:r>
        <w:t xml:space="preserve">, рыбоводства, рыболовства, технологии рыбных продуктов, экономики рыбного хозяйства, причем </w:t>
      </w:r>
      <w:r w:rsidR="00523BDF">
        <w:t xml:space="preserve">последние четыре из них </w:t>
      </w:r>
      <w:r>
        <w:t xml:space="preserve">являются </w:t>
      </w:r>
      <w:r w:rsidR="00523BDF">
        <w:t xml:space="preserve">непосредственно дисциплинами </w:t>
      </w:r>
      <w:r>
        <w:t xml:space="preserve">прикладного, практического значения. </w:t>
      </w:r>
    </w:p>
    <w:p w:rsidR="00210C58" w:rsidRPr="00210C58" w:rsidRDefault="00210C58" w:rsidP="00210C58">
      <w:r>
        <w:t xml:space="preserve">Исходя из современных </w:t>
      </w:r>
      <w:r w:rsidR="00EB67F7">
        <w:t>представлений</w:t>
      </w:r>
      <w:r>
        <w:t>, можно определить следующие важнейшие задачи ихтиологических</w:t>
      </w:r>
      <w:r w:rsidR="00AA1BB6">
        <w:t xml:space="preserve"> и физиологических</w:t>
      </w:r>
      <w:r>
        <w:t xml:space="preserve"> исследований</w:t>
      </w:r>
      <w:r w:rsidRPr="00210C58">
        <w:t>:</w:t>
      </w:r>
    </w:p>
    <w:p w:rsidR="00210C58" w:rsidRPr="00210C58" w:rsidRDefault="00210C58" w:rsidP="00210C58">
      <w:pPr>
        <w:pStyle w:val="a"/>
      </w:pPr>
      <w:r w:rsidRPr="00210C58">
        <w:t xml:space="preserve">разработка методов </w:t>
      </w:r>
      <w:proofErr w:type="spellStart"/>
      <w:r w:rsidRPr="00210C58">
        <w:t>рыбохозяйственной</w:t>
      </w:r>
      <w:proofErr w:type="spellEnd"/>
      <w:r w:rsidRPr="00210C58">
        <w:t xml:space="preserve"> оценки расового состава отдельных стад промысловых рыб на </w:t>
      </w:r>
      <w:r w:rsidR="00EB67F7">
        <w:t xml:space="preserve">основании </w:t>
      </w:r>
      <w:r w:rsidRPr="00210C58">
        <w:t>морфологическ</w:t>
      </w:r>
      <w:r w:rsidR="00EB67F7">
        <w:t>их</w:t>
      </w:r>
      <w:r w:rsidRPr="00210C58">
        <w:t>, биологическ</w:t>
      </w:r>
      <w:r w:rsidR="00EB67F7">
        <w:t>их</w:t>
      </w:r>
      <w:r w:rsidRPr="00210C58">
        <w:t>, экологическ</w:t>
      </w:r>
      <w:r w:rsidR="00EB67F7">
        <w:t>их</w:t>
      </w:r>
      <w:r w:rsidRPr="00210C58">
        <w:t xml:space="preserve"> и биохимическ</w:t>
      </w:r>
      <w:r w:rsidR="00EB67F7">
        <w:t xml:space="preserve">их </w:t>
      </w:r>
      <w:proofErr w:type="spellStart"/>
      <w:r w:rsidR="00EB67F7">
        <w:t>осбнностей</w:t>
      </w:r>
      <w:proofErr w:type="spellEnd"/>
      <w:r w:rsidRPr="00210C58">
        <w:t xml:space="preserve"> и организация племенной работы на рыбоводных заводах, рыбопитомниках, нерестово-выростных хозяйствах;</w:t>
      </w:r>
    </w:p>
    <w:p w:rsidR="00210C58" w:rsidRPr="00210C58" w:rsidRDefault="00210C58" w:rsidP="00210C58">
      <w:pPr>
        <w:pStyle w:val="a"/>
      </w:pPr>
      <w:r w:rsidRPr="00210C58">
        <w:t xml:space="preserve">разработка проблемы цикличности жизненных явлений у рыб в онтогенезе и филогенезе; исследование жизненных циклон рыб не только по отдельным фазам, этапам и стадиям индивидуального развития, но и в их взаимозависимости, а также изучение жизненных циклов в целом с учетом динамики численности стад в связи с различными условиями обитания; исследование половых циклов рыб и их </w:t>
      </w:r>
      <w:r w:rsidR="00EB67F7">
        <w:t>изменчивости</w:t>
      </w:r>
      <w:r w:rsidR="00EB67F7" w:rsidRPr="00210C58">
        <w:t xml:space="preserve"> </w:t>
      </w:r>
      <w:r w:rsidRPr="00210C58">
        <w:t>в зависимости от разных условий обитания;</w:t>
      </w:r>
    </w:p>
    <w:p w:rsidR="00210C58" w:rsidRPr="00210C58" w:rsidRDefault="00210C58" w:rsidP="00210C58">
      <w:pPr>
        <w:pStyle w:val="a"/>
      </w:pPr>
      <w:r w:rsidRPr="00210C58">
        <w:t>разработка основ направленного изменения состав</w:t>
      </w:r>
      <w:r w:rsidR="00EB67F7">
        <w:t>а</w:t>
      </w:r>
      <w:r w:rsidRPr="00210C58">
        <w:t xml:space="preserve"> ихтиофауны, формирования размерно</w:t>
      </w:r>
      <w:r w:rsidR="00EB67F7">
        <w:t>-</w:t>
      </w:r>
      <w:r w:rsidRPr="00210C58">
        <w:t xml:space="preserve">возрастной и половой структуры популяций рыб в </w:t>
      </w:r>
      <w:proofErr w:type="spellStart"/>
      <w:r w:rsidRPr="00210C58">
        <w:t>рыбохозяйственных</w:t>
      </w:r>
      <w:proofErr w:type="spellEnd"/>
      <w:r w:rsidRPr="00210C58">
        <w:t xml:space="preserve"> водоемах; определение оптимальной плотности стад рыб, оптимальных промысловых размеров и рационального регулирования рыболовства, обеспечивающих повышение </w:t>
      </w:r>
      <w:proofErr w:type="spellStart"/>
      <w:r w:rsidRPr="00210C58">
        <w:t>рыбопродуктивности</w:t>
      </w:r>
      <w:proofErr w:type="spellEnd"/>
      <w:r w:rsidRPr="00210C58">
        <w:t xml:space="preserve"> водоемов;</w:t>
      </w:r>
    </w:p>
    <w:p w:rsidR="00210C58" w:rsidRPr="00210C58" w:rsidRDefault="00210C58" w:rsidP="00210C58">
      <w:pPr>
        <w:pStyle w:val="a"/>
      </w:pPr>
      <w:r w:rsidRPr="00210C58">
        <w:t>установление закономерностей суточных и сезонных жизненных ритмов, а также суточного и сезонного распределения рыб в водоемах;</w:t>
      </w:r>
    </w:p>
    <w:p w:rsidR="00210C58" w:rsidRPr="00210C58" w:rsidRDefault="00210C58" w:rsidP="00210C58">
      <w:pPr>
        <w:pStyle w:val="a"/>
      </w:pPr>
      <w:r w:rsidRPr="00210C58">
        <w:lastRenderedPageBreak/>
        <w:t>усовершенствования методики ихтиологических исследований с внедрением новых технических средств.</w:t>
      </w:r>
    </w:p>
    <w:p w:rsidR="00271090" w:rsidRDefault="00271090" w:rsidP="00263D66">
      <w:pPr>
        <w:rPr>
          <w:rStyle w:val="20"/>
        </w:rPr>
      </w:pPr>
    </w:p>
    <w:p w:rsidR="00271090" w:rsidRPr="001576AC" w:rsidRDefault="00271090" w:rsidP="001576AC">
      <w:pPr>
        <w:pStyle w:val="2"/>
        <w:rPr>
          <w:rStyle w:val="20"/>
          <w:b/>
        </w:rPr>
      </w:pPr>
      <w:bookmarkStart w:id="28" w:name="_Toc42343199"/>
      <w:r w:rsidRPr="001576AC">
        <w:rPr>
          <w:rStyle w:val="20"/>
          <w:b/>
        </w:rPr>
        <w:t>1.2. Мелкие пелагические рыбы Черного моря</w:t>
      </w:r>
      <w:bookmarkEnd w:id="28"/>
    </w:p>
    <w:p w:rsidR="002701E3" w:rsidRDefault="002F5189" w:rsidP="002701E3">
      <w:r>
        <w:t>К п</w:t>
      </w:r>
      <w:r w:rsidR="002701E3">
        <w:t>елагически</w:t>
      </w:r>
      <w:r>
        <w:t>м</w:t>
      </w:r>
      <w:r w:rsidR="002701E3">
        <w:t xml:space="preserve"> рыб</w:t>
      </w:r>
      <w:r>
        <w:t>ам относятся</w:t>
      </w:r>
      <w:r w:rsidR="002701E3" w:rsidRPr="00EA49EC">
        <w:t xml:space="preserve"> </w:t>
      </w:r>
      <w:r w:rsidR="002701E3">
        <w:t>рыбы</w:t>
      </w:r>
      <w:r>
        <w:t>,</w:t>
      </w:r>
      <w:r w:rsidR="002701E3">
        <w:t xml:space="preserve"> </w:t>
      </w:r>
      <w:r>
        <w:t xml:space="preserve">обитающие </w:t>
      </w:r>
      <w:r w:rsidR="002701E3">
        <w:t xml:space="preserve">в толще воды </w:t>
      </w:r>
      <w:r>
        <w:t xml:space="preserve">(пелагиали), для Черного моря это обычно </w:t>
      </w:r>
      <w:r w:rsidR="002701E3">
        <w:t xml:space="preserve">от поверхности до </w:t>
      </w:r>
      <w:r>
        <w:t>глубин 100–</w:t>
      </w:r>
      <w:r w:rsidR="003516DA">
        <w:t>15</w:t>
      </w:r>
      <w:r>
        <w:t xml:space="preserve">0 м </w:t>
      </w:r>
      <w:proofErr w:type="gramStart"/>
      <w:r w:rsidR="002701E3">
        <w:t>(</w:t>
      </w:r>
      <w:r w:rsidR="003516DA" w:rsidRPr="003516DA">
        <w:t xml:space="preserve"> </w:t>
      </w:r>
      <w:r w:rsidR="003516DA">
        <w:t>на</w:t>
      </w:r>
      <w:proofErr w:type="gramEnd"/>
      <w:r w:rsidR="003516DA">
        <w:t xml:space="preserve"> </w:t>
      </w:r>
      <w:proofErr w:type="spellStart"/>
      <w:r w:rsidR="003516DA">
        <w:t>бóльших</w:t>
      </w:r>
      <w:proofErr w:type="spellEnd"/>
      <w:r w:rsidR="003516DA">
        <w:t xml:space="preserve"> глубинах</w:t>
      </w:r>
      <w:r w:rsidR="003516DA" w:rsidDel="002F5189">
        <w:t xml:space="preserve"> </w:t>
      </w:r>
      <w:r w:rsidR="003516DA">
        <w:t xml:space="preserve">в Черном море </w:t>
      </w:r>
      <w:r>
        <w:t>рыбы обычно не жив</w:t>
      </w:r>
      <w:r w:rsidR="003516DA">
        <w:t>ут</w:t>
      </w:r>
      <w:r w:rsidR="003516DA" w:rsidRPr="003516DA">
        <w:t xml:space="preserve"> </w:t>
      </w:r>
      <w:r w:rsidR="003516DA">
        <w:t>из-за наличия</w:t>
      </w:r>
      <w:r w:rsidR="003516DA" w:rsidRPr="003516DA">
        <w:t xml:space="preserve"> </w:t>
      </w:r>
      <w:r w:rsidR="003516DA">
        <w:t>сероводородного слоя</w:t>
      </w:r>
      <w:r w:rsidR="002701E3">
        <w:t>).</w:t>
      </w:r>
      <w:r>
        <w:t xml:space="preserve"> </w:t>
      </w:r>
      <w:r>
        <w:t xml:space="preserve">В Азово-черноморском бассейне наиболее массовыми видами рыб </w:t>
      </w:r>
      <w:r w:rsidR="004C3BF6">
        <w:t xml:space="preserve">являются </w:t>
      </w:r>
      <w:r>
        <w:t xml:space="preserve">азово-черноморский анчоус (хамса), черноморский шпрот (килька), азовская тюлька и черноморская ставрида. </w:t>
      </w:r>
      <w:r w:rsidR="00A06B0B">
        <w:t xml:space="preserve">Это небольшие – от до 5–7 см (тюлька) до 15–18 см (ставрида) рыбы, поэтому называются мелкими пелагическими рыбами. В отличие от крупных пелагических хищников (скумбрия, пеламида, </w:t>
      </w:r>
      <w:proofErr w:type="spellStart"/>
      <w:r w:rsidR="00A06B0B">
        <w:t>луфарь</w:t>
      </w:r>
      <w:proofErr w:type="spellEnd"/>
      <w:r w:rsidR="00A06B0B">
        <w:t xml:space="preserve">), питающихся рыбами, они являются </w:t>
      </w:r>
      <w:proofErr w:type="spellStart"/>
      <w:r w:rsidR="00A06B0B">
        <w:t>планктофагами</w:t>
      </w:r>
      <w:proofErr w:type="spellEnd"/>
      <w:r w:rsidR="00A06B0B">
        <w:t xml:space="preserve">, так как </w:t>
      </w:r>
      <w:r w:rsidR="002701E3">
        <w:t xml:space="preserve">питаются </w:t>
      </w:r>
      <w:r w:rsidR="00A06B0B">
        <w:t xml:space="preserve">преимущественно </w:t>
      </w:r>
      <w:r w:rsidR="002701E3">
        <w:t>мелкими ракообразными</w:t>
      </w:r>
      <w:r w:rsidR="00A06B0B">
        <w:t xml:space="preserve"> (зоопланктоном</w:t>
      </w:r>
      <w:proofErr w:type="gramStart"/>
      <w:r w:rsidR="002701E3">
        <w:t>)</w:t>
      </w:r>
      <w:r w:rsidR="00A06B0B">
        <w:t xml:space="preserve">, </w:t>
      </w:r>
      <w:r w:rsidR="002701E3">
        <w:t xml:space="preserve"> или</w:t>
      </w:r>
      <w:proofErr w:type="gramEnd"/>
      <w:r w:rsidR="00A06B0B">
        <w:t>, при недостатке пищи, – одноклеточными водорослями (</w:t>
      </w:r>
      <w:r w:rsidR="002701E3">
        <w:t>фитопланктоном</w:t>
      </w:r>
      <w:r w:rsidR="00A06B0B">
        <w:t>)</w:t>
      </w:r>
      <w:r w:rsidR="002701E3">
        <w:t xml:space="preserve">. </w:t>
      </w:r>
    </w:p>
    <w:p w:rsidR="00D651C4" w:rsidRDefault="004C3BF6" w:rsidP="00D651C4">
      <w:pPr>
        <w:pStyle w:val="aa"/>
        <w:rPr>
          <w:ins w:id="29" w:author="Витя Пышн" w:date="2020-06-13T21:11:00Z"/>
        </w:rPr>
        <w:pPrChange w:id="30" w:author="Витя Пышн" w:date="2020-06-13T21:11:00Z">
          <w:pPr>
            <w:pStyle w:val="3"/>
          </w:pPr>
        </w:pPrChange>
      </w:pPr>
      <w:r>
        <w:t xml:space="preserve">Мелкие пелагические рыбы – </w:t>
      </w:r>
      <w:r w:rsidR="00C62A68">
        <w:t xml:space="preserve">это </w:t>
      </w:r>
      <w:r>
        <w:t xml:space="preserve">стайные </w:t>
      </w:r>
      <w:r w:rsidR="00C62A68">
        <w:t>рыбы,</w:t>
      </w:r>
      <w:r>
        <w:t xml:space="preserve"> образующие очень плотные скопления, по</w:t>
      </w:r>
      <w:r w:rsidR="00C62A68">
        <w:t xml:space="preserve">этому по объему добычи они составляют основу промышленного </w:t>
      </w:r>
      <w:proofErr w:type="gramStart"/>
      <w:r w:rsidR="00C62A68">
        <w:t xml:space="preserve">рыболовства </w:t>
      </w:r>
      <w:r>
        <w:t xml:space="preserve"> </w:t>
      </w:r>
      <w:r w:rsidR="00C62A68">
        <w:t>причерноморских</w:t>
      </w:r>
      <w:proofErr w:type="gramEnd"/>
      <w:r w:rsidR="00C62A68">
        <w:t xml:space="preserve"> стран.</w:t>
      </w:r>
      <w:bookmarkStart w:id="31" w:name="_Toc214525871"/>
      <w:bookmarkStart w:id="32" w:name="_Toc42343201"/>
    </w:p>
    <w:p w:rsidR="001E6E08" w:rsidRPr="00B43301" w:rsidRDefault="001E6E08" w:rsidP="001E6E08">
      <w:pPr>
        <w:pStyle w:val="3"/>
      </w:pPr>
      <w:r>
        <w:t>1.2</w:t>
      </w:r>
      <w:r w:rsidR="00230D8F">
        <w:t>.</w:t>
      </w:r>
      <w:r w:rsidR="0049728B">
        <w:t>1</w:t>
      </w:r>
      <w:r w:rsidRPr="00B43301">
        <w:t xml:space="preserve"> </w:t>
      </w:r>
      <w:r w:rsidR="0049728B">
        <w:t>Азово-ч</w:t>
      </w:r>
      <w:r w:rsidR="0049728B" w:rsidRPr="0049728B">
        <w:t xml:space="preserve">ерноморская хамса (анчоус) </w:t>
      </w:r>
      <w:bookmarkEnd w:id="31"/>
      <w:bookmarkEnd w:id="32"/>
    </w:p>
    <w:p w:rsidR="001E6E08" w:rsidRPr="00B43301" w:rsidRDefault="00BA69E4" w:rsidP="00D651C4">
      <w:bookmarkStart w:id="33" w:name="_Toc214525872"/>
      <w:r>
        <w:rPr>
          <w:szCs w:val="32"/>
        </w:rPr>
        <w:t xml:space="preserve">В Черном море обитают азовская хамса </w:t>
      </w:r>
      <w:proofErr w:type="spellStart"/>
      <w:r w:rsidRPr="00D651C4">
        <w:rPr>
          <w:i/>
          <w:szCs w:val="32"/>
        </w:rPr>
        <w:t>Engraulis</w:t>
      </w:r>
      <w:proofErr w:type="spellEnd"/>
      <w:r w:rsidRPr="00D651C4">
        <w:rPr>
          <w:i/>
          <w:szCs w:val="32"/>
        </w:rPr>
        <w:t xml:space="preserve"> </w:t>
      </w:r>
      <w:proofErr w:type="spellStart"/>
      <w:r w:rsidRPr="00D651C4">
        <w:rPr>
          <w:i/>
          <w:szCs w:val="32"/>
        </w:rPr>
        <w:t>encrasicolus</w:t>
      </w:r>
      <w:proofErr w:type="spellEnd"/>
      <w:r w:rsidRPr="00D651C4">
        <w:rPr>
          <w:i/>
          <w:szCs w:val="32"/>
        </w:rPr>
        <w:t xml:space="preserve"> </w:t>
      </w:r>
      <w:proofErr w:type="spellStart"/>
      <w:r w:rsidRPr="00D651C4">
        <w:rPr>
          <w:i/>
          <w:szCs w:val="32"/>
        </w:rPr>
        <w:t>maeoticus</w:t>
      </w:r>
      <w:proofErr w:type="spellEnd"/>
      <w:r w:rsidRPr="00BA69E4">
        <w:rPr>
          <w:szCs w:val="32"/>
        </w:rPr>
        <w:t xml:space="preserve"> (</w:t>
      </w:r>
      <w:proofErr w:type="spellStart"/>
      <w:r w:rsidRPr="00BA69E4">
        <w:rPr>
          <w:szCs w:val="32"/>
        </w:rPr>
        <w:t>Pusanov</w:t>
      </w:r>
      <w:proofErr w:type="spellEnd"/>
      <w:r w:rsidRPr="00BA69E4">
        <w:rPr>
          <w:szCs w:val="32"/>
        </w:rPr>
        <w:t>, 1926)</w:t>
      </w:r>
      <w:r>
        <w:rPr>
          <w:szCs w:val="32"/>
        </w:rPr>
        <w:t xml:space="preserve"> и черноморская хамса </w:t>
      </w:r>
      <w:proofErr w:type="spellStart"/>
      <w:r w:rsidRPr="00D651C4">
        <w:rPr>
          <w:i/>
          <w:szCs w:val="32"/>
        </w:rPr>
        <w:t>Engraulis</w:t>
      </w:r>
      <w:proofErr w:type="spellEnd"/>
      <w:r w:rsidRPr="00D651C4">
        <w:rPr>
          <w:i/>
          <w:szCs w:val="32"/>
        </w:rPr>
        <w:t xml:space="preserve"> </w:t>
      </w:r>
      <w:proofErr w:type="spellStart"/>
      <w:r w:rsidRPr="00D651C4">
        <w:rPr>
          <w:i/>
          <w:szCs w:val="32"/>
        </w:rPr>
        <w:t>encrasicolus</w:t>
      </w:r>
      <w:proofErr w:type="spellEnd"/>
      <w:r w:rsidRPr="00D651C4">
        <w:rPr>
          <w:i/>
          <w:szCs w:val="32"/>
        </w:rPr>
        <w:t xml:space="preserve"> </w:t>
      </w:r>
      <w:proofErr w:type="spellStart"/>
      <w:r w:rsidRPr="00D651C4">
        <w:rPr>
          <w:i/>
          <w:szCs w:val="32"/>
        </w:rPr>
        <w:t>ponticus</w:t>
      </w:r>
      <w:proofErr w:type="spellEnd"/>
      <w:r w:rsidRPr="00BA69E4">
        <w:rPr>
          <w:szCs w:val="32"/>
        </w:rPr>
        <w:t xml:space="preserve"> (</w:t>
      </w:r>
      <w:proofErr w:type="spellStart"/>
      <w:r w:rsidRPr="00BA69E4">
        <w:rPr>
          <w:szCs w:val="32"/>
        </w:rPr>
        <w:t>Aleksandrov</w:t>
      </w:r>
      <w:proofErr w:type="spellEnd"/>
      <w:r w:rsidRPr="00BA69E4">
        <w:rPr>
          <w:szCs w:val="32"/>
        </w:rPr>
        <w:t>, 1927)</w:t>
      </w:r>
      <w:r w:rsidR="00C62A68">
        <w:rPr>
          <w:szCs w:val="32"/>
        </w:rPr>
        <w:t xml:space="preserve">. </w:t>
      </w:r>
      <w:bookmarkEnd w:id="33"/>
      <w:r w:rsidR="001E6E08" w:rsidRPr="00B43301">
        <w:t xml:space="preserve">По </w:t>
      </w:r>
      <w:r w:rsidR="00C62A68">
        <w:t xml:space="preserve">своему </w:t>
      </w:r>
      <w:r w:rsidR="001E6E08" w:rsidRPr="00B43301">
        <w:t xml:space="preserve">таксономическому положению </w:t>
      </w:r>
      <w:r w:rsidR="00093A4B">
        <w:t xml:space="preserve">азовская и </w:t>
      </w:r>
      <w:r w:rsidR="001E6E08" w:rsidRPr="00B43301">
        <w:t>черноморская хамса представля</w:t>
      </w:r>
      <w:r w:rsidR="00093A4B">
        <w:t>ю</w:t>
      </w:r>
      <w:r w:rsidR="001E6E08" w:rsidRPr="00B43301">
        <w:t>т собой подвид</w:t>
      </w:r>
      <w:r w:rsidR="00093A4B">
        <w:t>ы</w:t>
      </w:r>
      <w:r w:rsidR="001E6E08" w:rsidRPr="00B43301">
        <w:t xml:space="preserve"> (географически</w:t>
      </w:r>
      <w:r w:rsidR="00093A4B">
        <w:t>е</w:t>
      </w:r>
      <w:r w:rsidR="001E6E08" w:rsidRPr="00B43301">
        <w:t xml:space="preserve"> рас</w:t>
      </w:r>
      <w:r w:rsidR="00093A4B">
        <w:t>ы</w:t>
      </w:r>
      <w:r w:rsidR="001E6E08" w:rsidRPr="00B43301">
        <w:t>) европейского анчоуса. По объему добычи явля</w:t>
      </w:r>
      <w:r w:rsidR="00093A4B">
        <w:t>ю</w:t>
      </w:r>
      <w:r w:rsidR="001E6E08" w:rsidRPr="00B43301">
        <w:t>тся важнейшим</w:t>
      </w:r>
      <w:r w:rsidR="00093A4B">
        <w:t>и</w:t>
      </w:r>
      <w:r w:rsidR="001E6E08" w:rsidRPr="00B43301">
        <w:t xml:space="preserve"> объект</w:t>
      </w:r>
      <w:r w:rsidR="00093A4B">
        <w:t>а</w:t>
      </w:r>
      <w:r w:rsidR="001E6E08" w:rsidRPr="00B43301">
        <w:t>м</w:t>
      </w:r>
      <w:r w:rsidR="00093A4B">
        <w:t>и</w:t>
      </w:r>
      <w:r w:rsidR="001E6E08">
        <w:t xml:space="preserve"> </w:t>
      </w:r>
      <w:r w:rsidR="001E6E08" w:rsidRPr="00B43301">
        <w:t xml:space="preserve">рыболовства в Черном море. По своему происхождению хамса относится к группе средиземноморских вселенцев и, соответственно, </w:t>
      </w:r>
      <w:r w:rsidR="00863B3A">
        <w:t>–</w:t>
      </w:r>
      <w:r w:rsidR="002A5229">
        <w:t xml:space="preserve"> </w:t>
      </w:r>
      <w:r w:rsidR="00863B3A">
        <w:t xml:space="preserve">к </w:t>
      </w:r>
      <w:r w:rsidR="001E6E08" w:rsidRPr="00B43301">
        <w:t>тепло</w:t>
      </w:r>
      <w:r w:rsidR="00863B3A">
        <w:t>водным</w:t>
      </w:r>
      <w:r w:rsidR="001E6E08" w:rsidRPr="00B43301">
        <w:t xml:space="preserve"> вид</w:t>
      </w:r>
      <w:r w:rsidR="00863B3A">
        <w:t>а</w:t>
      </w:r>
      <w:r w:rsidR="001E6E08" w:rsidRPr="00B43301">
        <w:t>м.</w:t>
      </w:r>
    </w:p>
    <w:p w:rsidR="001E6E08" w:rsidRDefault="001E6E08" w:rsidP="001E6E08">
      <w:pPr>
        <w:ind w:firstLine="709"/>
      </w:pPr>
      <w:r w:rsidRPr="00B43301">
        <w:t>Тело хамсы удлиненное, несильно сжатое с боков. Длина рыб</w:t>
      </w:r>
      <w:r w:rsidR="00093A4B" w:rsidRPr="00B43301">
        <w:t>, в среднем,</w:t>
      </w:r>
      <w:r w:rsidRPr="00B43301">
        <w:t xml:space="preserve"> составляет </w:t>
      </w:r>
      <w:r w:rsidR="00093A4B">
        <w:t>10–</w:t>
      </w:r>
      <w:r w:rsidRPr="00B43301">
        <w:t>12 см.</w:t>
      </w:r>
      <w:r w:rsidR="00863B3A">
        <w:t xml:space="preserve"> </w:t>
      </w:r>
      <w:r w:rsidRPr="00B43301">
        <w:t xml:space="preserve">(рис. 1) </w:t>
      </w:r>
    </w:p>
    <w:p w:rsidR="00863B3A" w:rsidRDefault="009B4D58" w:rsidP="001E6E08">
      <w:pPr>
        <w:ind w:firstLine="709"/>
      </w:pPr>
      <w:r>
        <w:rPr>
          <w:noProof/>
          <w:lang w:eastAsia="ru-RU"/>
        </w:rPr>
        <w:lastRenderedPageBreak/>
        <w:drawing>
          <wp:inline distT="0" distB="0" distL="0" distR="0">
            <wp:extent cx="5207000" cy="1485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Хамса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6199200" cy="190440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Хамса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9200" cy="19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D58" w:rsidRPr="00B43301" w:rsidRDefault="009B4D58" w:rsidP="00D651C4">
      <w:pPr>
        <w:ind w:firstLine="0"/>
        <w:jc w:val="center"/>
      </w:pPr>
      <w:r>
        <w:t xml:space="preserve">Рис. 1 </w:t>
      </w:r>
      <w:r w:rsidR="00E31A9A">
        <w:t xml:space="preserve">– </w:t>
      </w:r>
      <w:r>
        <w:t>Азовский и черноморский анчоусы.</w:t>
      </w:r>
    </w:p>
    <w:p w:rsidR="001E6E08" w:rsidRPr="00B43301" w:rsidRDefault="001E6E08" w:rsidP="001E6E08">
      <w:pPr>
        <w:ind w:firstLine="709"/>
      </w:pPr>
      <w:r w:rsidRPr="00B43301">
        <w:t xml:space="preserve">Размножение </w:t>
      </w:r>
      <w:r w:rsidR="00C62A68">
        <w:t xml:space="preserve">черноморской </w:t>
      </w:r>
      <w:r w:rsidRPr="00B43301">
        <w:t>хамсы происходит практически по всей акватории Черного моря в водах с содержанием солей от 10-12‰</w:t>
      </w:r>
      <w:r w:rsidR="00465ECD">
        <w:t xml:space="preserve"> </w:t>
      </w:r>
      <w:r w:rsidRPr="00B43301">
        <w:t xml:space="preserve">до 17-18‰ (большая часть акватории моря). </w:t>
      </w:r>
      <w:r w:rsidR="00C62A68">
        <w:t xml:space="preserve">Азовская хамса летом нерестится и откармливается в Азовском море, </w:t>
      </w:r>
      <w:proofErr w:type="spellStart"/>
      <w:r w:rsidR="00C62A68">
        <w:t>зимупроводит</w:t>
      </w:r>
      <w:proofErr w:type="spellEnd"/>
      <w:r w:rsidR="00C62A68">
        <w:t xml:space="preserve"> в Черном море. </w:t>
      </w:r>
      <w:r w:rsidRPr="00B43301">
        <w:t xml:space="preserve">Нерест </w:t>
      </w:r>
      <w:r w:rsidR="00C62A68">
        <w:t xml:space="preserve">хамсы </w:t>
      </w:r>
      <w:r w:rsidRPr="00B43301">
        <w:t>начинается в сер</w:t>
      </w:r>
      <w:r w:rsidR="00846C3D">
        <w:t>едине мая при температуре 14-15</w:t>
      </w:r>
      <w:r w:rsidR="00093A4B">
        <w:t> °</w:t>
      </w:r>
      <w:r w:rsidRPr="00B43301">
        <w:t xml:space="preserve">С, достигает максимальной интенсивности в </w:t>
      </w:r>
      <w:r w:rsidR="00846C3D">
        <w:t>июне-июле при температуре 20-26</w:t>
      </w:r>
      <w:r w:rsidR="00093A4B">
        <w:t xml:space="preserve"> °</w:t>
      </w:r>
      <w:r w:rsidRPr="00B43301">
        <w:t xml:space="preserve">С и завершается к кону августа. Отдельные икринки встречаются и в сентябре. Икрометание происходит в поверхностных горизонтах моря. Индивидуальная плодовитость самок может превышать 50 тыс. икринок. Половой зрелости достигает на втором году жизни, что обеспечивает высокую воспроизводительную способность вида. </w:t>
      </w:r>
      <w:r w:rsidR="00093A4B" w:rsidRPr="00B43301">
        <w:t>В</w:t>
      </w:r>
      <w:r w:rsidR="00093A4B">
        <w:t> </w:t>
      </w:r>
      <w:r w:rsidRPr="00B43301">
        <w:t xml:space="preserve">период нереста хамса продолжает интенсивно питаться, постоянно пребывая в наиболее прогретом поверхностном слое моря. Основу кормовой базы хамсы составляют организмы зоопланктона из отряда </w:t>
      </w:r>
      <w:proofErr w:type="spellStart"/>
      <w:r w:rsidRPr="00B43301">
        <w:t>Copepoda</w:t>
      </w:r>
      <w:proofErr w:type="spellEnd"/>
      <w:r w:rsidRPr="00B43301">
        <w:t xml:space="preserve">, </w:t>
      </w:r>
      <w:proofErr w:type="spellStart"/>
      <w:r w:rsidRPr="00B43301">
        <w:t>Cladocera</w:t>
      </w:r>
      <w:proofErr w:type="spellEnd"/>
      <w:r w:rsidRPr="00B43301">
        <w:t xml:space="preserve">, личинки </w:t>
      </w:r>
      <w:proofErr w:type="spellStart"/>
      <w:r w:rsidRPr="00B43301">
        <w:t>Cirripedia</w:t>
      </w:r>
      <w:proofErr w:type="spellEnd"/>
      <w:r w:rsidRPr="00B43301">
        <w:t xml:space="preserve">, </w:t>
      </w:r>
      <w:proofErr w:type="spellStart"/>
      <w:r w:rsidRPr="00B43301">
        <w:t>Decapoda</w:t>
      </w:r>
      <w:proofErr w:type="spellEnd"/>
      <w:r w:rsidRPr="00B43301">
        <w:t xml:space="preserve">, </w:t>
      </w:r>
      <w:proofErr w:type="spellStart"/>
      <w:r w:rsidRPr="00B43301">
        <w:t>Mysidacea</w:t>
      </w:r>
      <w:proofErr w:type="spellEnd"/>
      <w:r w:rsidRPr="00B43301">
        <w:t>, а также личинки моллюсков и червей. Молодь хамсы отличается быстрым темпом роста – уже к ноябрю средний размер сеголетков достигает 70-80 мм. Обычно доля годовиков в промысловом стаде</w:t>
      </w:r>
      <w:r>
        <w:t xml:space="preserve"> </w:t>
      </w:r>
      <w:r w:rsidRPr="00B43301">
        <w:t>составляет 50-80%. Лишь в отдельные</w:t>
      </w:r>
      <w:r>
        <w:t xml:space="preserve"> </w:t>
      </w:r>
      <w:r w:rsidRPr="00B43301">
        <w:t>годы, отличающиеся низкой урожайностью</w:t>
      </w:r>
      <w:r>
        <w:t xml:space="preserve"> </w:t>
      </w:r>
      <w:r w:rsidRPr="00B43301">
        <w:t xml:space="preserve">молоди, в уловах преобладают более крупные </w:t>
      </w:r>
      <w:r w:rsidRPr="00B43301">
        <w:lastRenderedPageBreak/>
        <w:t>двухлетние рыбы. Вследствие высокой естественной и промысловой смертности трех-</w:t>
      </w:r>
      <w:r w:rsidR="00093A4B">
        <w:t xml:space="preserve"> </w:t>
      </w:r>
      <w:r w:rsidRPr="00B43301">
        <w:t>четырехлетние особи составляют менее 5% всей популяции, а рыбы, достигающие максимального возраста - 5 лет, отмечаются лишь единично.</w:t>
      </w:r>
    </w:p>
    <w:p w:rsidR="00305CFD" w:rsidRDefault="001E6E08" w:rsidP="00D651C4">
      <w:pPr>
        <w:ind w:firstLine="709"/>
      </w:pPr>
      <w:r w:rsidRPr="00B43301">
        <w:t>Для хамсы характерно снижение с возрастом темпа роста как линейного,</w:t>
      </w:r>
      <w:r>
        <w:t xml:space="preserve"> </w:t>
      </w:r>
      <w:r w:rsidRPr="00B43301">
        <w:t>так и весового (таб</w:t>
      </w:r>
      <w:r w:rsidR="00305CFD">
        <w:t>л</w:t>
      </w:r>
      <w:r w:rsidRPr="00B43301">
        <w:t>.</w:t>
      </w:r>
      <w:r w:rsidR="00305CFD">
        <w:t xml:space="preserve"> </w:t>
      </w:r>
      <w:r w:rsidR="00E31A9A">
        <w:t>1</w:t>
      </w:r>
      <w:r w:rsidRPr="00B43301">
        <w:t>).</w:t>
      </w:r>
    </w:p>
    <w:p w:rsidR="00305CFD" w:rsidRDefault="00305CFD" w:rsidP="00D651C4">
      <w:pPr>
        <w:spacing w:after="0"/>
        <w:ind w:firstLine="0"/>
        <w:jc w:val="center"/>
      </w:pPr>
      <w:r w:rsidRPr="00A32FA9">
        <w:t xml:space="preserve">Таблица </w:t>
      </w:r>
      <w:r w:rsidR="00E31A9A">
        <w:t>1</w:t>
      </w:r>
      <w:r w:rsidRPr="00A32FA9">
        <w:t xml:space="preserve"> - Длина и масса черноморской хамсы в зависимости от возраста </w:t>
      </w:r>
    </w:p>
    <w:p w:rsidR="00305CFD" w:rsidRPr="00A32FA9" w:rsidRDefault="00305CFD" w:rsidP="00D651C4">
      <w:pPr>
        <w:spacing w:after="0"/>
        <w:ind w:firstLine="0"/>
        <w:jc w:val="center"/>
      </w:pPr>
      <w:r w:rsidRPr="00A32FA9">
        <w:t>по данным</w:t>
      </w:r>
      <w:r w:rsidR="009470D2">
        <w:t xml:space="preserve"> </w:t>
      </w:r>
      <w:proofErr w:type="spellStart"/>
      <w:r w:rsidR="009470D2">
        <w:t>ЮгНИРО</w:t>
      </w:r>
      <w:proofErr w:type="spellEnd"/>
      <w:r w:rsidR="009470D2">
        <w:t xml:space="preserve"> (Состояние промысловых ресурсов …</w:t>
      </w:r>
      <w:r>
        <w:t>,</w:t>
      </w:r>
      <w:r w:rsidRPr="00A32FA9">
        <w:t xml:space="preserve"> 1995)</w:t>
      </w:r>
    </w:p>
    <w:tbl>
      <w:tblPr>
        <w:tblW w:w="48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5"/>
        <w:gridCol w:w="1416"/>
        <w:gridCol w:w="3009"/>
        <w:gridCol w:w="1529"/>
        <w:gridCol w:w="2692"/>
      </w:tblGrid>
      <w:tr w:rsidR="001E6E08" w:rsidRPr="00093A4B" w:rsidTr="00D651C4">
        <w:trPr>
          <w:trHeight w:val="283"/>
        </w:trPr>
        <w:tc>
          <w:tcPr>
            <w:tcW w:w="690" w:type="pct"/>
            <w:vMerge w:val="restart"/>
            <w:vAlign w:val="center"/>
          </w:tcPr>
          <w:p w:rsidR="001E6E08" w:rsidRPr="00D651C4" w:rsidRDefault="001E6E08" w:rsidP="00D651C4">
            <w:pPr>
              <w:spacing w:after="0"/>
              <w:ind w:firstLine="0"/>
              <w:jc w:val="center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Возраст, годы</w:t>
            </w:r>
          </w:p>
        </w:tc>
        <w:tc>
          <w:tcPr>
            <w:tcW w:w="2206" w:type="pct"/>
            <w:gridSpan w:val="2"/>
            <w:vAlign w:val="center"/>
          </w:tcPr>
          <w:p w:rsidR="001E6E08" w:rsidRPr="00D651C4" w:rsidRDefault="001E6E08" w:rsidP="00D651C4">
            <w:pPr>
              <w:spacing w:after="0"/>
              <w:ind w:firstLine="0"/>
              <w:jc w:val="center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Длина, мм</w:t>
            </w:r>
          </w:p>
        </w:tc>
        <w:tc>
          <w:tcPr>
            <w:tcW w:w="2104" w:type="pct"/>
            <w:gridSpan w:val="2"/>
            <w:vAlign w:val="center"/>
          </w:tcPr>
          <w:p w:rsidR="001E6E08" w:rsidRPr="00D651C4" w:rsidRDefault="001E6E08" w:rsidP="00D651C4">
            <w:pPr>
              <w:spacing w:after="0"/>
              <w:ind w:firstLine="0"/>
              <w:jc w:val="center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Масса, г</w:t>
            </w:r>
          </w:p>
        </w:tc>
      </w:tr>
      <w:tr w:rsidR="00305CFD" w:rsidRPr="00093A4B" w:rsidTr="00D651C4">
        <w:trPr>
          <w:trHeight w:val="283"/>
        </w:trPr>
        <w:tc>
          <w:tcPr>
            <w:tcW w:w="690" w:type="pct"/>
            <w:vMerge/>
            <w:vAlign w:val="center"/>
          </w:tcPr>
          <w:p w:rsidR="00305CFD" w:rsidRPr="00D651C4" w:rsidRDefault="00305CFD" w:rsidP="00D651C4">
            <w:pPr>
              <w:spacing w:after="0"/>
              <w:ind w:firstLine="0"/>
              <w:jc w:val="center"/>
              <w:rPr>
                <w:sz w:val="32"/>
                <w:szCs w:val="32"/>
              </w:rPr>
            </w:pPr>
          </w:p>
        </w:tc>
        <w:tc>
          <w:tcPr>
            <w:tcW w:w="706" w:type="pct"/>
            <w:vAlign w:val="center"/>
          </w:tcPr>
          <w:p w:rsidR="00305CFD" w:rsidRPr="00D651C4" w:rsidRDefault="00305CFD" w:rsidP="00D651C4">
            <w:pPr>
              <w:spacing w:after="0"/>
              <w:ind w:firstLine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</w:t>
            </w:r>
            <w:r w:rsidRPr="00D651C4">
              <w:rPr>
                <w:sz w:val="32"/>
                <w:szCs w:val="32"/>
              </w:rPr>
              <w:t>редняя</w:t>
            </w:r>
          </w:p>
        </w:tc>
        <w:tc>
          <w:tcPr>
            <w:tcW w:w="1499" w:type="pct"/>
            <w:vAlign w:val="center"/>
          </w:tcPr>
          <w:p w:rsidR="00305CFD" w:rsidRPr="00D651C4" w:rsidRDefault="00305CFD" w:rsidP="00D651C4">
            <w:pPr>
              <w:spacing w:after="0"/>
              <w:ind w:firstLine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мин.</w:t>
            </w:r>
            <w:r w:rsidR="00D978BD">
              <w:rPr>
                <w:sz w:val="32"/>
                <w:szCs w:val="32"/>
              </w:rPr>
              <w:t>–</w:t>
            </w:r>
            <w:r>
              <w:rPr>
                <w:sz w:val="32"/>
                <w:szCs w:val="32"/>
              </w:rPr>
              <w:t>макс</w:t>
            </w:r>
            <w:r w:rsidR="00D978BD">
              <w:rPr>
                <w:sz w:val="32"/>
                <w:szCs w:val="32"/>
              </w:rPr>
              <w:t>.</w:t>
            </w:r>
          </w:p>
        </w:tc>
        <w:tc>
          <w:tcPr>
            <w:tcW w:w="762" w:type="pct"/>
            <w:vAlign w:val="center"/>
          </w:tcPr>
          <w:p w:rsidR="00305CFD" w:rsidRPr="00D651C4" w:rsidRDefault="00305CFD" w:rsidP="00D651C4">
            <w:pPr>
              <w:spacing w:after="0"/>
              <w:ind w:firstLine="0"/>
              <w:jc w:val="center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средняя</w:t>
            </w:r>
          </w:p>
        </w:tc>
        <w:tc>
          <w:tcPr>
            <w:tcW w:w="1342" w:type="pct"/>
            <w:vAlign w:val="center"/>
          </w:tcPr>
          <w:p w:rsidR="00305CFD" w:rsidRPr="00D651C4" w:rsidRDefault="00305CFD" w:rsidP="00D651C4">
            <w:pPr>
              <w:spacing w:after="0"/>
              <w:ind w:firstLine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мин.</w:t>
            </w:r>
            <w:r w:rsidR="00D978BD">
              <w:rPr>
                <w:sz w:val="32"/>
                <w:szCs w:val="32"/>
              </w:rPr>
              <w:t>–</w:t>
            </w:r>
            <w:r>
              <w:rPr>
                <w:sz w:val="32"/>
                <w:szCs w:val="32"/>
              </w:rPr>
              <w:t>макс.</w:t>
            </w:r>
          </w:p>
        </w:tc>
      </w:tr>
      <w:tr w:rsidR="00305CFD" w:rsidRPr="00093A4B" w:rsidTr="00D651C4">
        <w:trPr>
          <w:trHeight w:val="283"/>
        </w:trPr>
        <w:tc>
          <w:tcPr>
            <w:tcW w:w="690" w:type="pct"/>
            <w:vAlign w:val="center"/>
          </w:tcPr>
          <w:p w:rsidR="00305CFD" w:rsidRPr="00D651C4" w:rsidRDefault="00305CFD" w:rsidP="00D651C4">
            <w:pPr>
              <w:spacing w:after="0"/>
              <w:ind w:firstLine="0"/>
              <w:jc w:val="center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1</w:t>
            </w:r>
          </w:p>
        </w:tc>
        <w:tc>
          <w:tcPr>
            <w:tcW w:w="706" w:type="pct"/>
            <w:vAlign w:val="center"/>
          </w:tcPr>
          <w:p w:rsidR="00305CFD" w:rsidRPr="00D651C4" w:rsidRDefault="00305CFD" w:rsidP="00D651C4">
            <w:pPr>
              <w:spacing w:after="0"/>
              <w:ind w:firstLine="0"/>
              <w:jc w:val="right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82</w:t>
            </w:r>
          </w:p>
        </w:tc>
        <w:tc>
          <w:tcPr>
            <w:tcW w:w="1499" w:type="pct"/>
            <w:vAlign w:val="center"/>
          </w:tcPr>
          <w:p w:rsidR="00305CFD" w:rsidRPr="00D651C4" w:rsidRDefault="00305CFD" w:rsidP="00D651C4">
            <w:pPr>
              <w:spacing w:after="0"/>
              <w:ind w:right="744" w:firstLine="0"/>
              <w:jc w:val="right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55</w:t>
            </w:r>
            <w:r>
              <w:rPr>
                <w:sz w:val="32"/>
                <w:szCs w:val="32"/>
              </w:rPr>
              <w:t>–110</w:t>
            </w:r>
          </w:p>
        </w:tc>
        <w:tc>
          <w:tcPr>
            <w:tcW w:w="762" w:type="pct"/>
            <w:vAlign w:val="center"/>
          </w:tcPr>
          <w:p w:rsidR="00305CFD" w:rsidRPr="00D651C4" w:rsidRDefault="00305CFD" w:rsidP="00D651C4">
            <w:pPr>
              <w:spacing w:after="0"/>
              <w:ind w:firstLine="0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4,3</w:t>
            </w:r>
          </w:p>
        </w:tc>
        <w:tc>
          <w:tcPr>
            <w:tcW w:w="1342" w:type="pct"/>
            <w:vAlign w:val="center"/>
          </w:tcPr>
          <w:p w:rsidR="00305CFD" w:rsidRPr="00D651C4" w:rsidRDefault="00305CFD" w:rsidP="00D651C4">
            <w:pPr>
              <w:spacing w:after="0"/>
              <w:ind w:right="744" w:firstLine="0"/>
              <w:jc w:val="right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1,5</w:t>
            </w:r>
            <w:r>
              <w:rPr>
                <w:sz w:val="32"/>
                <w:szCs w:val="32"/>
              </w:rPr>
              <w:t>–10,5</w:t>
            </w:r>
          </w:p>
        </w:tc>
      </w:tr>
      <w:tr w:rsidR="00305CFD" w:rsidRPr="00093A4B" w:rsidTr="00D651C4">
        <w:trPr>
          <w:trHeight w:val="283"/>
        </w:trPr>
        <w:tc>
          <w:tcPr>
            <w:tcW w:w="690" w:type="pct"/>
            <w:vAlign w:val="center"/>
          </w:tcPr>
          <w:p w:rsidR="00305CFD" w:rsidRPr="00D651C4" w:rsidRDefault="00305CFD" w:rsidP="00D651C4">
            <w:pPr>
              <w:spacing w:after="0"/>
              <w:ind w:firstLine="0"/>
              <w:jc w:val="center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2</w:t>
            </w:r>
          </w:p>
        </w:tc>
        <w:tc>
          <w:tcPr>
            <w:tcW w:w="706" w:type="pct"/>
            <w:vAlign w:val="center"/>
          </w:tcPr>
          <w:p w:rsidR="00305CFD" w:rsidRPr="00D651C4" w:rsidRDefault="00305CFD" w:rsidP="00D651C4">
            <w:pPr>
              <w:spacing w:after="0"/>
              <w:ind w:firstLine="0"/>
              <w:jc w:val="right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120</w:t>
            </w:r>
          </w:p>
        </w:tc>
        <w:tc>
          <w:tcPr>
            <w:tcW w:w="1499" w:type="pct"/>
            <w:vAlign w:val="center"/>
          </w:tcPr>
          <w:p w:rsidR="00305CFD" w:rsidRPr="00D651C4" w:rsidRDefault="00305CFD" w:rsidP="00D651C4">
            <w:pPr>
              <w:spacing w:after="0"/>
              <w:ind w:right="744" w:firstLine="0"/>
              <w:jc w:val="right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108</w:t>
            </w:r>
            <w:r>
              <w:rPr>
                <w:sz w:val="32"/>
                <w:szCs w:val="32"/>
              </w:rPr>
              <w:t>–127</w:t>
            </w:r>
          </w:p>
        </w:tc>
        <w:tc>
          <w:tcPr>
            <w:tcW w:w="762" w:type="pct"/>
            <w:vAlign w:val="center"/>
          </w:tcPr>
          <w:p w:rsidR="00305CFD" w:rsidRPr="00D651C4" w:rsidRDefault="00305CFD" w:rsidP="00D651C4">
            <w:pPr>
              <w:spacing w:after="0"/>
              <w:ind w:firstLine="0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14,2</w:t>
            </w:r>
          </w:p>
        </w:tc>
        <w:tc>
          <w:tcPr>
            <w:tcW w:w="1342" w:type="pct"/>
            <w:vAlign w:val="center"/>
          </w:tcPr>
          <w:p w:rsidR="00305CFD" w:rsidRPr="00D651C4" w:rsidRDefault="00305CFD" w:rsidP="00D651C4">
            <w:pPr>
              <w:spacing w:after="0"/>
              <w:ind w:right="744" w:firstLine="0"/>
              <w:jc w:val="right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10,0</w:t>
            </w:r>
            <w:r>
              <w:rPr>
                <w:sz w:val="32"/>
                <w:szCs w:val="32"/>
              </w:rPr>
              <w:t>–16,5</w:t>
            </w:r>
          </w:p>
        </w:tc>
      </w:tr>
      <w:tr w:rsidR="00305CFD" w:rsidRPr="00093A4B" w:rsidTr="00D651C4">
        <w:trPr>
          <w:trHeight w:val="283"/>
        </w:trPr>
        <w:tc>
          <w:tcPr>
            <w:tcW w:w="690" w:type="pct"/>
            <w:vAlign w:val="center"/>
          </w:tcPr>
          <w:p w:rsidR="00305CFD" w:rsidRPr="00D651C4" w:rsidRDefault="00305CFD" w:rsidP="00D651C4">
            <w:pPr>
              <w:spacing w:after="0"/>
              <w:ind w:firstLine="0"/>
              <w:jc w:val="center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3</w:t>
            </w:r>
          </w:p>
        </w:tc>
        <w:tc>
          <w:tcPr>
            <w:tcW w:w="706" w:type="pct"/>
            <w:vAlign w:val="center"/>
          </w:tcPr>
          <w:p w:rsidR="00305CFD" w:rsidRPr="00D651C4" w:rsidRDefault="00305CFD" w:rsidP="00D651C4">
            <w:pPr>
              <w:spacing w:after="0"/>
              <w:ind w:firstLine="0"/>
              <w:jc w:val="right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127</w:t>
            </w:r>
          </w:p>
        </w:tc>
        <w:tc>
          <w:tcPr>
            <w:tcW w:w="1499" w:type="pct"/>
            <w:vAlign w:val="center"/>
          </w:tcPr>
          <w:p w:rsidR="00305CFD" w:rsidRPr="00D651C4" w:rsidRDefault="00305CFD" w:rsidP="00D651C4">
            <w:pPr>
              <w:spacing w:after="0"/>
              <w:ind w:right="744" w:firstLine="0"/>
              <w:jc w:val="right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124</w:t>
            </w:r>
            <w:r>
              <w:rPr>
                <w:sz w:val="32"/>
                <w:szCs w:val="32"/>
              </w:rPr>
              <w:t>–130</w:t>
            </w:r>
          </w:p>
        </w:tc>
        <w:tc>
          <w:tcPr>
            <w:tcW w:w="762" w:type="pct"/>
            <w:vAlign w:val="center"/>
          </w:tcPr>
          <w:p w:rsidR="00305CFD" w:rsidRPr="00D651C4" w:rsidRDefault="00305CFD" w:rsidP="00D651C4">
            <w:pPr>
              <w:spacing w:after="0"/>
              <w:ind w:firstLine="0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15,3</w:t>
            </w:r>
          </w:p>
        </w:tc>
        <w:tc>
          <w:tcPr>
            <w:tcW w:w="1342" w:type="pct"/>
            <w:vAlign w:val="center"/>
          </w:tcPr>
          <w:p w:rsidR="00305CFD" w:rsidRPr="00D651C4" w:rsidRDefault="00305CFD" w:rsidP="00D651C4">
            <w:pPr>
              <w:spacing w:after="0"/>
              <w:ind w:right="744" w:firstLine="0"/>
              <w:jc w:val="right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10,3</w:t>
            </w:r>
            <w:r>
              <w:rPr>
                <w:sz w:val="32"/>
                <w:szCs w:val="32"/>
              </w:rPr>
              <w:t>–18,0</w:t>
            </w:r>
          </w:p>
        </w:tc>
      </w:tr>
      <w:tr w:rsidR="00305CFD" w:rsidRPr="00093A4B" w:rsidTr="00D651C4">
        <w:trPr>
          <w:trHeight w:val="283"/>
        </w:trPr>
        <w:tc>
          <w:tcPr>
            <w:tcW w:w="690" w:type="pct"/>
            <w:vAlign w:val="center"/>
          </w:tcPr>
          <w:p w:rsidR="00305CFD" w:rsidRPr="00D651C4" w:rsidRDefault="00305CFD" w:rsidP="00D651C4">
            <w:pPr>
              <w:spacing w:after="0"/>
              <w:ind w:firstLine="0"/>
              <w:jc w:val="center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4</w:t>
            </w:r>
          </w:p>
        </w:tc>
        <w:tc>
          <w:tcPr>
            <w:tcW w:w="706" w:type="pct"/>
            <w:vAlign w:val="center"/>
          </w:tcPr>
          <w:p w:rsidR="00305CFD" w:rsidRPr="00D651C4" w:rsidRDefault="00305CFD" w:rsidP="00D651C4">
            <w:pPr>
              <w:spacing w:after="0"/>
              <w:ind w:firstLine="0"/>
              <w:jc w:val="right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134</w:t>
            </w:r>
          </w:p>
        </w:tc>
        <w:tc>
          <w:tcPr>
            <w:tcW w:w="1499" w:type="pct"/>
            <w:vAlign w:val="center"/>
          </w:tcPr>
          <w:p w:rsidR="00305CFD" w:rsidRPr="00D651C4" w:rsidRDefault="00305CFD" w:rsidP="00D651C4">
            <w:pPr>
              <w:spacing w:after="0"/>
              <w:ind w:right="744" w:firstLine="0"/>
              <w:jc w:val="right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129</w:t>
            </w:r>
            <w:r>
              <w:rPr>
                <w:sz w:val="32"/>
                <w:szCs w:val="32"/>
              </w:rPr>
              <w:t>–141</w:t>
            </w:r>
          </w:p>
        </w:tc>
        <w:tc>
          <w:tcPr>
            <w:tcW w:w="762" w:type="pct"/>
            <w:vAlign w:val="center"/>
          </w:tcPr>
          <w:p w:rsidR="00305CFD" w:rsidRPr="00D651C4" w:rsidRDefault="00305CFD" w:rsidP="00D651C4">
            <w:pPr>
              <w:spacing w:after="0"/>
              <w:ind w:firstLine="0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17,9</w:t>
            </w:r>
          </w:p>
        </w:tc>
        <w:tc>
          <w:tcPr>
            <w:tcW w:w="1342" w:type="pct"/>
            <w:vAlign w:val="center"/>
          </w:tcPr>
          <w:p w:rsidR="00305CFD" w:rsidRPr="00D651C4" w:rsidRDefault="00305CFD" w:rsidP="00D651C4">
            <w:pPr>
              <w:spacing w:after="0"/>
              <w:ind w:right="744" w:firstLine="0"/>
              <w:jc w:val="right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17,0</w:t>
            </w:r>
            <w:r>
              <w:rPr>
                <w:sz w:val="32"/>
                <w:szCs w:val="32"/>
              </w:rPr>
              <w:t>–20,5</w:t>
            </w:r>
          </w:p>
        </w:tc>
      </w:tr>
      <w:tr w:rsidR="00305CFD" w:rsidRPr="00093A4B" w:rsidTr="00D651C4">
        <w:trPr>
          <w:trHeight w:val="283"/>
        </w:trPr>
        <w:tc>
          <w:tcPr>
            <w:tcW w:w="690" w:type="pct"/>
            <w:vAlign w:val="center"/>
          </w:tcPr>
          <w:p w:rsidR="00305CFD" w:rsidRPr="00D651C4" w:rsidRDefault="00305CFD" w:rsidP="00D651C4">
            <w:pPr>
              <w:spacing w:after="0"/>
              <w:ind w:firstLine="0"/>
              <w:jc w:val="center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5</w:t>
            </w:r>
          </w:p>
        </w:tc>
        <w:tc>
          <w:tcPr>
            <w:tcW w:w="706" w:type="pct"/>
            <w:vAlign w:val="center"/>
          </w:tcPr>
          <w:p w:rsidR="00305CFD" w:rsidRPr="00D651C4" w:rsidRDefault="00305CFD" w:rsidP="00D651C4">
            <w:pPr>
              <w:spacing w:after="0"/>
              <w:ind w:firstLine="0"/>
              <w:jc w:val="right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139</w:t>
            </w:r>
          </w:p>
        </w:tc>
        <w:tc>
          <w:tcPr>
            <w:tcW w:w="1499" w:type="pct"/>
            <w:vAlign w:val="center"/>
          </w:tcPr>
          <w:p w:rsidR="00305CFD" w:rsidRPr="00D651C4" w:rsidRDefault="00305CFD" w:rsidP="00D651C4">
            <w:pPr>
              <w:spacing w:after="0"/>
              <w:ind w:right="744" w:firstLine="0"/>
              <w:jc w:val="right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134</w:t>
            </w:r>
            <w:r>
              <w:rPr>
                <w:sz w:val="32"/>
                <w:szCs w:val="32"/>
              </w:rPr>
              <w:t>–155</w:t>
            </w:r>
          </w:p>
        </w:tc>
        <w:tc>
          <w:tcPr>
            <w:tcW w:w="762" w:type="pct"/>
            <w:vAlign w:val="center"/>
          </w:tcPr>
          <w:p w:rsidR="00305CFD" w:rsidRPr="00D651C4" w:rsidRDefault="00305CFD" w:rsidP="00D651C4">
            <w:pPr>
              <w:spacing w:after="0"/>
              <w:ind w:firstLine="0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18,0</w:t>
            </w:r>
          </w:p>
        </w:tc>
        <w:tc>
          <w:tcPr>
            <w:tcW w:w="1342" w:type="pct"/>
            <w:vAlign w:val="center"/>
          </w:tcPr>
          <w:p w:rsidR="00305CFD" w:rsidRPr="00D651C4" w:rsidRDefault="00305CFD" w:rsidP="00D651C4">
            <w:pPr>
              <w:spacing w:after="0"/>
              <w:ind w:right="744" w:firstLine="0"/>
              <w:jc w:val="right"/>
              <w:rPr>
                <w:sz w:val="32"/>
                <w:szCs w:val="32"/>
              </w:rPr>
            </w:pPr>
            <w:r w:rsidRPr="00D651C4">
              <w:rPr>
                <w:sz w:val="32"/>
                <w:szCs w:val="32"/>
              </w:rPr>
              <w:t>17,0</w:t>
            </w:r>
            <w:r>
              <w:rPr>
                <w:sz w:val="32"/>
                <w:szCs w:val="32"/>
              </w:rPr>
              <w:t>–23,5</w:t>
            </w:r>
          </w:p>
        </w:tc>
      </w:tr>
    </w:tbl>
    <w:p w:rsidR="00C62A68" w:rsidRDefault="00C62A68" w:rsidP="00C62A68">
      <w:pPr>
        <w:ind w:firstLine="709"/>
      </w:pPr>
      <w:r w:rsidRPr="00B43301">
        <w:t>Высокая концентрация хамсы в зимовальных скоплениях обеспечивает хорошую кормовую базу калкану, акуле-катрану, белуге, дельфинам и морским птицам, которые постоянно встречаются вблизи косяков хамсы.</w:t>
      </w:r>
    </w:p>
    <w:p w:rsidR="001E6E08" w:rsidRPr="00B43301" w:rsidRDefault="001E6E08" w:rsidP="001E6E08">
      <w:pPr>
        <w:ind w:firstLine="709"/>
      </w:pPr>
      <w:r w:rsidRPr="00B43301">
        <w:t xml:space="preserve">В летнее время </w:t>
      </w:r>
      <w:r w:rsidR="00A32FA9">
        <w:t>з</w:t>
      </w:r>
      <w:r w:rsidRPr="00B43301">
        <w:t xml:space="preserve">начительная часть популяции хамсы распределяется в мелководных </w:t>
      </w:r>
      <w:proofErr w:type="spellStart"/>
      <w:r w:rsidRPr="00B43301">
        <w:t>высококормных</w:t>
      </w:r>
      <w:proofErr w:type="spellEnd"/>
      <w:r w:rsidRPr="00B43301">
        <w:t xml:space="preserve"> районах, прилегающих</w:t>
      </w:r>
      <w:r>
        <w:t xml:space="preserve"> </w:t>
      </w:r>
      <w:r w:rsidRPr="00B43301">
        <w:t xml:space="preserve">к устьям крупных рек (Дунай, Днестр, Днепр) в северо-западной части и в 5-мильной прибрежной зоне Грузии, которая также подвержена определенному </w:t>
      </w:r>
      <w:proofErr w:type="spellStart"/>
      <w:r w:rsidRPr="00B43301">
        <w:t>распреснению</w:t>
      </w:r>
      <w:proofErr w:type="spellEnd"/>
      <w:r w:rsidRPr="00B43301">
        <w:t>, что способствует высокой продуктивности планктона. В холодное время года хамса, как теплолюбивый вид сокращает свой ареал распространения,</w:t>
      </w:r>
      <w:r>
        <w:t xml:space="preserve"> </w:t>
      </w:r>
      <w:r w:rsidRPr="00B43301">
        <w:t>перемещаясь в южную часть моря. Установлено, что важнейшими факторами, которые определяют скорость перехода хамсы от рассеянного распределения в поверхностном слое моря к</w:t>
      </w:r>
      <w:r>
        <w:t xml:space="preserve"> </w:t>
      </w:r>
      <w:r w:rsidRPr="00B43301">
        <w:t xml:space="preserve">зимовальным скоплениям, являются уровень жировых запасов в теле рыбы и интенсивного осеннего понижения температуры воды. После завершения летнего нереста с конца августа по октябрь хамса интенсивно питается, что приводит к быстрому </w:t>
      </w:r>
      <w:r w:rsidRPr="00B43301">
        <w:lastRenderedPageBreak/>
        <w:t>накоплению жира, который является энергетическим запасом для существования</w:t>
      </w:r>
      <w:r>
        <w:t xml:space="preserve"> </w:t>
      </w:r>
      <w:r w:rsidRPr="00B43301">
        <w:t xml:space="preserve">рыбы в зимний период. Первые признаки начала миграции </w:t>
      </w:r>
      <w:r w:rsidR="00837F15">
        <w:t>азово-</w:t>
      </w:r>
      <w:r w:rsidRPr="00B43301">
        <w:t>черноморск</w:t>
      </w:r>
      <w:r w:rsidR="00837F15">
        <w:t>о</w:t>
      </w:r>
      <w:r w:rsidRPr="00B43301">
        <w:t>й хамсы на юг обычно проявляются в начале сентября, когда кратковременно возрастают ее уловы прибрежными ставными неводами и учащаются случаи облова косяков тралами при промысле черноморского шпрота. Осеннее перемещение хамсы в южную часть Черного моря происходит, главным</w:t>
      </w:r>
      <w:r>
        <w:t xml:space="preserve"> </w:t>
      </w:r>
      <w:r w:rsidRPr="00B43301">
        <w:t>образом, в довольно</w:t>
      </w:r>
      <w:r w:rsidR="00697861">
        <w:t xml:space="preserve"> узкой прибрежной зоне.</w:t>
      </w:r>
    </w:p>
    <w:p w:rsidR="001E6E08" w:rsidRPr="00B43301" w:rsidRDefault="00837F15" w:rsidP="001E6E08">
      <w:pPr>
        <w:ind w:firstLine="709"/>
      </w:pPr>
      <w:r>
        <w:t xml:space="preserve">При осеннем похолодании азовская хамса собирается в плотные стаи и мигрирует в Черное море через Керченский пролив к местам зимовки, которые располагаются у побережья северного Кавказа (Анапа–Сочи) и у южного берега Крыма. </w:t>
      </w:r>
      <w:r w:rsidR="001E6E08" w:rsidRPr="00B43301">
        <w:t xml:space="preserve">Традиционными районами образования зимовальных скоплений черноморской хамсы является прибрежные районы Турции от Синопа до Ризе и акватория, прилегающая к грузинскому побережью от Батуми до Сухуми. Именно на этих участках моря, в основном на удалении 1-3 мили от берега, </w:t>
      </w:r>
      <w:r>
        <w:t xml:space="preserve">осенью и зимой </w:t>
      </w:r>
      <w:r w:rsidR="001E6E08" w:rsidRPr="00B43301">
        <w:t>происходит активный промысел хамсы кошельковыми неводами</w:t>
      </w:r>
      <w:r>
        <w:t xml:space="preserve"> и тралами</w:t>
      </w:r>
      <w:r w:rsidR="001E6E08" w:rsidRPr="00B43301">
        <w:t>.</w:t>
      </w:r>
    </w:p>
    <w:p w:rsidR="001E6E08" w:rsidRPr="00B43301" w:rsidRDefault="001E6E08" w:rsidP="001E6E08">
      <w:pPr>
        <w:ind w:firstLine="709"/>
      </w:pPr>
      <w:r w:rsidRPr="00B43301">
        <w:t>Наблюдения показали, что сроки формирования плотных, пригодных для облова косяков зависят от содержания жира в теле хамсы и типа зимнего выхолаживания поверхностных горизонтов моря</w:t>
      </w:r>
      <w:r w:rsidR="00D30BED">
        <w:t xml:space="preserve"> (Чащин, </w:t>
      </w:r>
      <w:proofErr w:type="spellStart"/>
      <w:r w:rsidR="00D30BED">
        <w:t>Акселев</w:t>
      </w:r>
      <w:proofErr w:type="spellEnd"/>
      <w:r w:rsidR="00D30BED">
        <w:t>, 1990)</w:t>
      </w:r>
      <w:r w:rsidRPr="00B43301">
        <w:t>. В формализованном виде данную зависимость можно представить уравнением для крупных двух-трехлетних рыб:</w:t>
      </w:r>
    </w:p>
    <w:p w:rsidR="001E6E08" w:rsidRPr="00B43301" w:rsidRDefault="001E6E08" w:rsidP="00D651C4">
      <w:pPr>
        <w:ind w:firstLine="0"/>
        <w:jc w:val="center"/>
      </w:pPr>
      <w:r w:rsidRPr="00B43301">
        <w:t>у= 0,528х+6,728;</w:t>
      </w:r>
    </w:p>
    <w:p w:rsidR="001E6E08" w:rsidRPr="00B43301" w:rsidRDefault="001E6E08" w:rsidP="00D651C4">
      <w:pPr>
        <w:ind w:firstLine="0"/>
      </w:pPr>
      <w:r w:rsidRPr="00B43301">
        <w:t>пределы у от 1</w:t>
      </w:r>
      <w:r w:rsidR="00846C3D">
        <w:t xml:space="preserve">4 до 16 </w:t>
      </w:r>
      <w:r w:rsidR="00305CFD">
        <w:t>°</w:t>
      </w:r>
      <w:r w:rsidRPr="00B43301">
        <w:t xml:space="preserve">С; х </w:t>
      </w:r>
      <w:r w:rsidR="00837F15">
        <w:t>–</w:t>
      </w:r>
      <w:r w:rsidRPr="00B43301">
        <w:t xml:space="preserve"> от 12 до 17% жира, и аналогично для сеголетков:</w:t>
      </w:r>
    </w:p>
    <w:p w:rsidR="001E6E08" w:rsidRPr="00B43301" w:rsidRDefault="001E6E08" w:rsidP="00D651C4">
      <w:pPr>
        <w:ind w:firstLine="0"/>
        <w:jc w:val="center"/>
      </w:pPr>
      <w:r w:rsidRPr="00B43301">
        <w:t>у= 0,295х + 8,482;</w:t>
      </w:r>
    </w:p>
    <w:p w:rsidR="001E6E08" w:rsidRPr="00B43301" w:rsidRDefault="00846C3D" w:rsidP="00D651C4">
      <w:pPr>
        <w:ind w:firstLine="0"/>
      </w:pPr>
      <w:r>
        <w:t xml:space="preserve">пределы у от 10,5 до 13,0 </w:t>
      </w:r>
      <w:r w:rsidR="00305CFD">
        <w:t>°</w:t>
      </w:r>
      <w:r w:rsidR="001E6E08" w:rsidRPr="00B43301">
        <w:t xml:space="preserve">С; х </w:t>
      </w:r>
      <w:r w:rsidR="00837F15">
        <w:t>–</w:t>
      </w:r>
      <w:r w:rsidR="001E6E08" w:rsidRPr="00B43301">
        <w:t xml:space="preserve"> менее 13% жира.</w:t>
      </w:r>
    </w:p>
    <w:p w:rsidR="001E6E08" w:rsidRPr="00B43301" w:rsidRDefault="001E6E08" w:rsidP="001E6E08">
      <w:pPr>
        <w:ind w:firstLine="709"/>
      </w:pPr>
      <w:r w:rsidRPr="00B43301">
        <w:t xml:space="preserve">Как правило, более высокой жирностью обладают крупные особи 2-3 летнего возраста, которые чаще всего и формируют первые промысловые скопления в конце ноября - начале декабря. Многочисленная молодь хамсы подходит к берегу и </w:t>
      </w:r>
      <w:r w:rsidRPr="00B43301">
        <w:lastRenderedPageBreak/>
        <w:t>образует косяки в более поздние сроки - обычно с середины декабря до середины января.</w:t>
      </w:r>
    </w:p>
    <w:p w:rsidR="001E6E08" w:rsidRPr="00B43301" w:rsidRDefault="001E6E08" w:rsidP="001E6E08">
      <w:pPr>
        <w:ind w:firstLine="709"/>
      </w:pPr>
      <w:r w:rsidRPr="00B43301">
        <w:t xml:space="preserve">Для зимнего периода жизненного цикла хамсы характерны суточные вертикальные, которые существенно влияют на ход промысла. В начале зимы, когда верхний 40-метровый слой воды остается на 2-40 теплее нижележащих вод, косяки хамсы распределяются ближе к поверхности моря. Однако в дневное время наблюдается опускание хамсы на 20-30 м от поверхности, что, по-видимому, снижает возможность </w:t>
      </w:r>
      <w:proofErr w:type="spellStart"/>
      <w:r w:rsidRPr="00B43301">
        <w:t>выедания</w:t>
      </w:r>
      <w:proofErr w:type="spellEnd"/>
      <w:r w:rsidRPr="00B43301">
        <w:t xml:space="preserve"> рыбы хищниками, включая птиц. В целом, вплоть до середины января, хамса остается</w:t>
      </w:r>
      <w:r>
        <w:t xml:space="preserve"> </w:t>
      </w:r>
      <w:r w:rsidRPr="00B43301">
        <w:t xml:space="preserve">хорошо доступна для промысла </w:t>
      </w:r>
      <w:r w:rsidR="00837F15">
        <w:t xml:space="preserve">тралами и </w:t>
      </w:r>
      <w:r w:rsidRPr="00B43301">
        <w:t>кошельковыми неводами, которые способны облавливать рыбу до глубины 50-60 м. В дальнейшем, под воздействием интенсивных зимних штормов и холодного западного течения, происходит выхолаживание до 8-9</w:t>
      </w:r>
      <w:r w:rsidR="00305CFD">
        <w:t xml:space="preserve"> °С</w:t>
      </w:r>
      <w:r w:rsidRPr="00B43301">
        <w:t xml:space="preserve"> и перемешивания вод по всей 100</w:t>
      </w:r>
      <w:r w:rsidR="00305CFD">
        <w:t>–</w:t>
      </w:r>
      <w:r w:rsidRPr="00B43301">
        <w:t>150-метровой толще. Эти условия способствуют увеличению протяженности суточных вертикальных миграций. Днем хамса может опускаться на глубину до 120 м. Причем, в особо холодные зимы, отличающиеся непрерывными штормами, снегопадами и понижен</w:t>
      </w:r>
      <w:r w:rsidR="00846C3D">
        <w:t>ием температуры воды до 6,5-7,0</w:t>
      </w:r>
      <w:r w:rsidR="00305CFD">
        <w:t xml:space="preserve"> °</w:t>
      </w:r>
      <w:r w:rsidRPr="00B43301">
        <w:t>С, хамса перестает подниматься в поверхностные горизонты моря и залегает в придонном слое. При этом смертность рыб резко возрастает.</w:t>
      </w:r>
    </w:p>
    <w:p w:rsidR="001E6E08" w:rsidRPr="00B43301" w:rsidRDefault="001E6E08" w:rsidP="001E6E08">
      <w:pPr>
        <w:ind w:firstLine="709"/>
      </w:pPr>
      <w:r w:rsidRPr="00B43301">
        <w:t>В течение всей путины наиболее высокие уловы сейнеров - до 30-60 т за замет невода имеют место в вечерние и утренние часы, когда плотность косяков у поверхности моря составляет 200-400 экз./м</w:t>
      </w:r>
      <w:r w:rsidRPr="00D651C4">
        <w:rPr>
          <w:vertAlign w:val="superscript"/>
        </w:rPr>
        <w:t>3</w:t>
      </w:r>
      <w:r w:rsidRPr="00B43301">
        <w:t>. В середине ночи плотность концентраций снижается до 20-60 экз./м</w:t>
      </w:r>
      <w:r w:rsidRPr="00D651C4">
        <w:rPr>
          <w:vertAlign w:val="superscript"/>
        </w:rPr>
        <w:t>3</w:t>
      </w:r>
      <w:r w:rsidRPr="00B43301">
        <w:t xml:space="preserve">, что делает замены менее эффективными. Дневные концентрации, хотя и отличаются наиболее высокой плотностью - до 500-800 экз./м3, в силу их глубокого залегания облавливаются редко. Распад косяков и обратная весенняя миграция происходит в конце марта </w:t>
      </w:r>
      <w:r w:rsidR="00DE6845">
        <w:t>–</w:t>
      </w:r>
      <w:r w:rsidRPr="00B43301">
        <w:t xml:space="preserve"> апреле.</w:t>
      </w:r>
    </w:p>
    <w:p w:rsidR="001E6E08" w:rsidRPr="00B43301" w:rsidRDefault="001E6E08" w:rsidP="001E6E08">
      <w:pPr>
        <w:ind w:firstLine="709"/>
      </w:pPr>
      <w:r w:rsidRPr="00B43301">
        <w:t xml:space="preserve">При анализе многолетней динамики численности хамсы </w:t>
      </w:r>
      <w:r w:rsidR="00653830">
        <w:t xml:space="preserve">в </w:t>
      </w:r>
      <w:r w:rsidR="00DE6845">
        <w:t>Ч</w:t>
      </w:r>
      <w:r w:rsidR="00653830" w:rsidRPr="00B43301">
        <w:t>ерном</w:t>
      </w:r>
      <w:r w:rsidR="00653830">
        <w:t xml:space="preserve"> м</w:t>
      </w:r>
      <w:r w:rsidR="00653830" w:rsidRPr="00B43301">
        <w:t>ор</w:t>
      </w:r>
      <w:r w:rsidR="00653830">
        <w:t>е</w:t>
      </w:r>
      <w:r w:rsidR="00653830" w:rsidRPr="00B43301">
        <w:t xml:space="preserve"> </w:t>
      </w:r>
      <w:r w:rsidRPr="00B43301">
        <w:t>следует учитывать, что с</w:t>
      </w:r>
      <w:r>
        <w:t xml:space="preserve"> </w:t>
      </w:r>
      <w:r w:rsidRPr="00B43301">
        <w:t xml:space="preserve">начала </w:t>
      </w:r>
      <w:r w:rsidR="00653830">
        <w:t>19</w:t>
      </w:r>
      <w:r w:rsidRPr="00B43301">
        <w:t xml:space="preserve">70-х годов, когда в море резко сократилась численность крупных пелагических хищников - скумбрии, пеламиды, крупной ставриды и др. (по-видимому, вследствие начавшегося ухудшения экологической </w:t>
      </w:r>
      <w:r w:rsidRPr="00B43301">
        <w:lastRenderedPageBreak/>
        <w:t>ситуации), запасы мелких короткоцикл</w:t>
      </w:r>
      <w:r w:rsidR="00A7704B">
        <w:t>овых</w:t>
      </w:r>
      <w:r w:rsidRPr="00B43301">
        <w:t xml:space="preserve"> рыб практически остались только под воздействием рыбного промысла.</w:t>
      </w:r>
    </w:p>
    <w:p w:rsidR="001E6E08" w:rsidRPr="00B43301" w:rsidRDefault="001E6E08" w:rsidP="001E6E08">
      <w:pPr>
        <w:ind w:firstLine="709"/>
      </w:pPr>
      <w:r w:rsidRPr="00B43301">
        <w:t>Соответственно, до конца 80-х годов, пока происходило наращивание числа добывающих судов (прежде всего Турции), запасы черноморской хамсы были относительно стабильны, а уловы постепенно возрастали</w:t>
      </w:r>
      <w:r w:rsidR="009470D2">
        <w:t xml:space="preserve"> (</w:t>
      </w:r>
      <w:r w:rsidR="009470D2" w:rsidRPr="00D651C4">
        <w:rPr>
          <w:highlight w:val="yellow"/>
        </w:rPr>
        <w:t xml:space="preserve">рис. </w:t>
      </w:r>
      <w:r w:rsidR="00E31A9A">
        <w:t>2</w:t>
      </w:r>
      <w:r w:rsidR="009470D2">
        <w:t>)</w:t>
      </w:r>
      <w:r w:rsidRPr="00B43301">
        <w:t>. В этот период промысловое изъятие было близким к оптимальному, составляя около 45-50% промыслового запаса. Вместе с естественной убылью, которая в основном имела место в зимний период, общая годовая смертность, в среднем, составляла порядка 86% от максимального осеннего уровня запаса.</w:t>
      </w:r>
    </w:p>
    <w:p w:rsidR="001E6E08" w:rsidRDefault="001E6E08" w:rsidP="001E6E08">
      <w:pPr>
        <w:ind w:firstLine="709"/>
      </w:pPr>
      <w:r w:rsidRPr="00B43301">
        <w:t>Мощность (урожайность) поколений хамсы, которые и определяли уровень промыслового запаса, зависела преимущественно от величины родительского стада. При чрезмерном повышении численности нерестящихся рыб двух-трехлетнего возраста урожайность резко падала, что, по-видимому, обеспечивалось внутрипопуляционными регуляторными механизмами (конкуренция за пищу, каннибализм и др.). Однако в 1984 г. годовой вылов черноморской хамсы основными рыбодобывающими странами СССР и Турцией превысил 500 тыс. т., что соответствовало изъятию более 60% всего запаса. В дальнейшем последовал спад, как в численности хамсы, так и в промысловых условиях. Лишь в 1987г.,</w:t>
      </w:r>
      <w:r>
        <w:t xml:space="preserve"> </w:t>
      </w:r>
      <w:r w:rsidRPr="00B43301">
        <w:t xml:space="preserve">когда появилось очередное </w:t>
      </w:r>
      <w:r w:rsidR="00DE6845">
        <w:t>урожай</w:t>
      </w:r>
      <w:r w:rsidR="00DE6845" w:rsidRPr="00B43301">
        <w:t xml:space="preserve">ное </w:t>
      </w:r>
      <w:r w:rsidRPr="00B43301">
        <w:t xml:space="preserve">поколение, состояние ресурсов черноморской хамсы улучшилось. Но вновь резко увеличившийся </w:t>
      </w:r>
      <w:r>
        <w:t>"</w:t>
      </w:r>
      <w:r w:rsidRPr="00B43301">
        <w:t>пресс</w:t>
      </w:r>
      <w:r>
        <w:t>"</w:t>
      </w:r>
      <w:r w:rsidRPr="00B43301">
        <w:t xml:space="preserve"> промысла </w:t>
      </w:r>
      <w:r w:rsidR="00DE6845" w:rsidRPr="00B43301">
        <w:t>в 1988</w:t>
      </w:r>
      <w:r w:rsidR="00DE6845">
        <w:t xml:space="preserve"> </w:t>
      </w:r>
      <w:r w:rsidR="00DE6845" w:rsidRPr="00B43301">
        <w:t xml:space="preserve">г. </w:t>
      </w:r>
      <w:r w:rsidRPr="00B43301">
        <w:t>повлек за собой очередное снижение численности стада.</w:t>
      </w:r>
    </w:p>
    <w:p w:rsidR="00653830" w:rsidRDefault="00653830" w:rsidP="001E6E08">
      <w:pPr>
        <w:ind w:firstLine="709"/>
      </w:pPr>
    </w:p>
    <w:p w:rsidR="00653830" w:rsidRDefault="00DE6845" w:rsidP="00D651C4">
      <w:pPr>
        <w:ind w:firstLine="0"/>
      </w:pPr>
      <w:r w:rsidRPr="00DE6845">
        <w:rPr>
          <w:noProof/>
          <w:lang w:eastAsia="ru-RU"/>
        </w:rPr>
        <w:lastRenderedPageBreak/>
        <w:drawing>
          <wp:inline distT="0" distB="0" distL="0" distR="0" wp14:anchorId="4672A6D7" wp14:editId="377762F1">
            <wp:extent cx="6480175" cy="3364684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364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845" w:rsidRDefault="00DE6845" w:rsidP="00D651C4">
      <w:pPr>
        <w:ind w:firstLine="0"/>
      </w:pPr>
      <w:r>
        <w:t xml:space="preserve">Рисунок </w:t>
      </w:r>
      <w:r w:rsidR="00E31A9A">
        <w:t>2</w:t>
      </w:r>
      <w:r>
        <w:t xml:space="preserve">. Динамика годового вылова хамсы всеми причерноморскими странами (1) и </w:t>
      </w:r>
      <w:r w:rsidR="009470D2">
        <w:t xml:space="preserve">в том числе </w:t>
      </w:r>
      <w:r>
        <w:t xml:space="preserve">Турцией (2) по данным ФАО </w:t>
      </w:r>
    </w:p>
    <w:p w:rsidR="00DE6845" w:rsidRDefault="00DE6845" w:rsidP="001E6E08">
      <w:pPr>
        <w:ind w:firstLine="709"/>
      </w:pPr>
    </w:p>
    <w:p w:rsidR="001E6E08" w:rsidRPr="00B43301" w:rsidRDefault="00DE6845" w:rsidP="001E6E08">
      <w:pPr>
        <w:ind w:firstLine="709"/>
      </w:pPr>
      <w:r>
        <w:t xml:space="preserve"> </w:t>
      </w:r>
      <w:r w:rsidR="001E6E08" w:rsidRPr="00B43301">
        <w:t>Происходящее год от года ухудшение экологической ситуации способствовало наступлению депрессии запаса черноморской хамсы. В большей степени это оказалось</w:t>
      </w:r>
      <w:r w:rsidR="001E6E08">
        <w:t xml:space="preserve"> </w:t>
      </w:r>
      <w:r w:rsidR="001E6E08" w:rsidRPr="00B43301">
        <w:t xml:space="preserve">обусловленным вселением и массовым развитием в Черном море гребневика </w:t>
      </w:r>
      <w:proofErr w:type="spellStart"/>
      <w:r w:rsidR="00647A8C" w:rsidRPr="00D651C4">
        <w:rPr>
          <w:i/>
        </w:rPr>
        <w:t>Mnemiopsis</w:t>
      </w:r>
      <w:proofErr w:type="spellEnd"/>
      <w:r w:rsidR="00647A8C" w:rsidRPr="00D651C4">
        <w:rPr>
          <w:i/>
        </w:rPr>
        <w:t xml:space="preserve"> </w:t>
      </w:r>
      <w:proofErr w:type="spellStart"/>
      <w:r w:rsidR="00647A8C" w:rsidRPr="00D651C4">
        <w:rPr>
          <w:i/>
        </w:rPr>
        <w:t>leidyi</w:t>
      </w:r>
      <w:proofErr w:type="spellEnd"/>
      <w:r w:rsidR="001E6E08" w:rsidRPr="00B43301">
        <w:t xml:space="preserve">, который явился серьезным пищевым конкурентом рыб, а также стал потреблять их икру и молодь. В 1989-90 гг. биомасса </w:t>
      </w:r>
      <w:r w:rsidR="00647A8C">
        <w:t xml:space="preserve">этого </w:t>
      </w:r>
      <w:r w:rsidR="001E6E08" w:rsidRPr="00B43301">
        <w:t>гребневика в августе достигла несколько сот миллионов тонн, а по некоторым данным даже одного миллиарда тонн. При этом биомасса кормового планктона снизилась до 20-50 мг/м3 (показатели предыдущих лет находились в пределах 100-300 мг/м3). Наиболее кризисного состояния ресурсы черноморской хамсы достигли зимой 1990/91 гг., когда, вследствие низкого содержания жира в теле рыбы, она практически не образовала косяков, оставаясь в разреженном состоянии. Общий объем добычи в Грузии и Турции составил лишь около 21 тыс. т.</w:t>
      </w:r>
    </w:p>
    <w:p w:rsidR="00A10175" w:rsidRDefault="001E6E08" w:rsidP="001E6E08">
      <w:pPr>
        <w:ind w:firstLine="709"/>
      </w:pPr>
      <w:r w:rsidRPr="00B43301">
        <w:t xml:space="preserve">После обычного для вселенца первого </w:t>
      </w:r>
      <w:r>
        <w:t>"</w:t>
      </w:r>
      <w:r w:rsidRPr="00B43301">
        <w:t>пика</w:t>
      </w:r>
      <w:r>
        <w:t>"</w:t>
      </w:r>
      <w:r w:rsidRPr="00B43301">
        <w:t xml:space="preserve"> численности последовало сокращение </w:t>
      </w:r>
      <w:r w:rsidR="00647A8C" w:rsidRPr="00B43301">
        <w:t>биомассы</w:t>
      </w:r>
      <w:r w:rsidR="00647A8C">
        <w:t xml:space="preserve"> </w:t>
      </w:r>
      <w:proofErr w:type="spellStart"/>
      <w:r w:rsidR="00647A8C">
        <w:t>мнемиопсиса</w:t>
      </w:r>
      <w:proofErr w:type="spellEnd"/>
      <w:r w:rsidRPr="00B43301">
        <w:t xml:space="preserve">. Так, в августе 1991 и 1992 гг. в северной </w:t>
      </w:r>
      <w:r w:rsidRPr="00B43301">
        <w:lastRenderedPageBreak/>
        <w:t xml:space="preserve">половине Черного моря было учтено соответственно 40,5 и 18,9 млн. т. Параллельно был отмечен рост численности и улучшение физиологического состояния черноморской хамсы. В январе 1992 г. в водах Грузии учли 165 тыс. т хамсы, которая распределялась в стабильных плотных косяках. </w:t>
      </w:r>
    </w:p>
    <w:p w:rsidR="00927D84" w:rsidRPr="00927D84" w:rsidRDefault="00927D84" w:rsidP="001E6E08">
      <w:pPr>
        <w:ind w:firstLine="709"/>
      </w:pPr>
      <w:del w:id="34" w:author="Витя Пышн" w:date="2020-06-13T21:12:00Z">
        <w:r w:rsidRPr="00C5106D" w:rsidDel="00C5106D">
          <w:rPr>
            <w:rPrChange w:id="35" w:author="Витя Пышн" w:date="2020-06-13T21:12:00Z">
              <w:rPr>
                <w:highlight w:val="yellow"/>
              </w:rPr>
            </w:rPrChange>
          </w:rPr>
          <w:delText xml:space="preserve">Это все было давно и уже история. </w:delText>
        </w:r>
        <w:r w:rsidR="00EF0C9B" w:rsidRPr="00C5106D" w:rsidDel="00C5106D">
          <w:rPr>
            <w:rPrChange w:id="36" w:author="Витя Пышн" w:date="2020-06-13T21:12:00Z">
              <w:rPr>
                <w:highlight w:val="yellow"/>
              </w:rPr>
            </w:rPrChange>
          </w:rPr>
          <w:delText xml:space="preserve">Тут тогда уже надо написать, что происходит сейчас. </w:delText>
        </w:r>
      </w:del>
      <w:r w:rsidRPr="00C5106D">
        <w:rPr>
          <w:rPrChange w:id="37" w:author="Витя Пышн" w:date="2020-06-13T21:12:00Z">
            <w:rPr>
              <w:highlight w:val="yellow"/>
            </w:rPr>
          </w:rPrChange>
        </w:rPr>
        <w:t xml:space="preserve">В настоящее время другой гребневик-вселенец </w:t>
      </w:r>
      <w:proofErr w:type="spellStart"/>
      <w:r w:rsidRPr="00C5106D">
        <w:rPr>
          <w:i/>
          <w:lang w:val="en-US"/>
          <w:rPrChange w:id="38" w:author="Витя Пышн" w:date="2020-06-13T21:12:00Z">
            <w:rPr>
              <w:i/>
              <w:highlight w:val="yellow"/>
              <w:lang w:val="en-US"/>
            </w:rPr>
          </w:rPrChange>
        </w:rPr>
        <w:t>Beroe</w:t>
      </w:r>
      <w:proofErr w:type="spellEnd"/>
      <w:r w:rsidRPr="00C5106D">
        <w:rPr>
          <w:i/>
          <w:rPrChange w:id="39" w:author="Витя Пышн" w:date="2020-06-13T21:12:00Z">
            <w:rPr>
              <w:i/>
              <w:highlight w:val="yellow"/>
            </w:rPr>
          </w:rPrChange>
        </w:rPr>
        <w:t xml:space="preserve"> </w:t>
      </w:r>
      <w:r w:rsidRPr="00C5106D">
        <w:rPr>
          <w:i/>
          <w:lang w:val="en-US"/>
          <w:rPrChange w:id="40" w:author="Витя Пышн" w:date="2020-06-13T21:12:00Z">
            <w:rPr>
              <w:i/>
              <w:highlight w:val="yellow"/>
              <w:lang w:val="en-US"/>
            </w:rPr>
          </w:rPrChange>
        </w:rPr>
        <w:t>ovat</w:t>
      </w:r>
      <w:r w:rsidR="00EF0C9B" w:rsidRPr="00C5106D">
        <w:rPr>
          <w:i/>
          <w:lang w:val="en-US"/>
          <w:rPrChange w:id="41" w:author="Витя Пышн" w:date="2020-06-13T21:12:00Z">
            <w:rPr>
              <w:i/>
              <w:highlight w:val="yellow"/>
              <w:lang w:val="en-US"/>
            </w:rPr>
          </w:rPrChange>
        </w:rPr>
        <w:t>a</w:t>
      </w:r>
      <w:r w:rsidRPr="00C5106D">
        <w:rPr>
          <w:rPrChange w:id="42" w:author="Витя Пышн" w:date="2020-06-13T21:12:00Z">
            <w:rPr>
              <w:highlight w:val="yellow"/>
            </w:rPr>
          </w:rPrChange>
        </w:rPr>
        <w:t xml:space="preserve">, питающийся исключительно </w:t>
      </w:r>
      <w:proofErr w:type="spellStart"/>
      <w:r w:rsidRPr="00C5106D">
        <w:rPr>
          <w:rPrChange w:id="43" w:author="Витя Пышн" w:date="2020-06-13T21:12:00Z">
            <w:rPr>
              <w:highlight w:val="yellow"/>
            </w:rPr>
          </w:rPrChange>
        </w:rPr>
        <w:t>мнемиопсисом</w:t>
      </w:r>
      <w:proofErr w:type="spellEnd"/>
      <w:r w:rsidRPr="00C5106D">
        <w:rPr>
          <w:rPrChange w:id="44" w:author="Витя Пышн" w:date="2020-06-13T21:12:00Z">
            <w:rPr>
              <w:highlight w:val="yellow"/>
            </w:rPr>
          </w:rPrChange>
        </w:rPr>
        <w:t xml:space="preserve">, контролирует его численность. И обеспеченность пищей мелких пелагических рыб определяется взаимодействием этих гребневиков. </w:t>
      </w:r>
      <w:r w:rsidR="00E31A9A" w:rsidRPr="00C5106D">
        <w:rPr>
          <w:rPrChange w:id="45" w:author="Витя Пышн" w:date="2020-06-13T21:12:00Z">
            <w:rPr>
              <w:highlight w:val="yellow"/>
            </w:rPr>
          </w:rPrChange>
        </w:rPr>
        <w:t>В результате, вылов хамсы в Черном море значительно меняется от года к году, но Турецкий промысел в 1995–2010 гг. в среднем почти достиг уровня самых продуктивных 1980–1988 гг.</w:t>
      </w:r>
      <w:r w:rsidR="00E31A9A">
        <w:t xml:space="preserve">  </w:t>
      </w:r>
    </w:p>
    <w:p w:rsidR="00A10175" w:rsidRDefault="00E31A9A" w:rsidP="00A10175">
      <w:pPr>
        <w:ind w:firstLine="709"/>
      </w:pPr>
      <w:r>
        <w:t>В последние годы хамса (преимущественно азовский подвид) остается самым важным по уровню добычи промысловой рыбой в Азово-черноморском бассейне России. Промысел ведется с октября по март (</w:t>
      </w:r>
      <w:r w:rsidRPr="00D651C4">
        <w:rPr>
          <w:highlight w:val="yellow"/>
        </w:rPr>
        <w:t xml:space="preserve">рис. </w:t>
      </w:r>
      <w:r w:rsidR="00EF0C9B">
        <w:t>3</w:t>
      </w:r>
      <w:r>
        <w:t xml:space="preserve">). </w:t>
      </w:r>
      <w:r w:rsidR="00A10175">
        <w:t>По данным Ц</w:t>
      </w:r>
      <w:r w:rsidR="00A10175" w:rsidRPr="000159DD">
        <w:t xml:space="preserve">ентра оперативного прогноза промысла </w:t>
      </w:r>
      <w:proofErr w:type="spellStart"/>
      <w:r w:rsidR="00A10175" w:rsidRPr="000159DD">
        <w:t>АзНИИРХ</w:t>
      </w:r>
      <w:proofErr w:type="spellEnd"/>
      <w:r w:rsidR="00A10175">
        <w:t xml:space="preserve">, Российской Федерацией в промысловый сезон 2018-2019 гг. было выловлено больше </w:t>
      </w:r>
      <w:r w:rsidR="0003019D">
        <w:t>30</w:t>
      </w:r>
      <w:r w:rsidR="00A10175">
        <w:t xml:space="preserve"> тыс. т, </w:t>
      </w:r>
      <w:proofErr w:type="gramStart"/>
      <w:r w:rsidR="00A10175">
        <w:t>а  в</w:t>
      </w:r>
      <w:proofErr w:type="gramEnd"/>
      <w:r w:rsidR="00A10175">
        <w:t xml:space="preserve"> промысловый сезон 2019-2020 гг. – больше </w:t>
      </w:r>
      <w:r w:rsidR="0003019D">
        <w:t>32</w:t>
      </w:r>
      <w:r w:rsidR="00A10175">
        <w:t xml:space="preserve"> тыс. т хамсы, при этом более половины вылова добывается рыбаками г. Севастополя.</w:t>
      </w:r>
    </w:p>
    <w:p w:rsidR="00A10175" w:rsidRPr="00B43301" w:rsidRDefault="00A10175" w:rsidP="001E6E08">
      <w:pPr>
        <w:ind w:firstLine="709"/>
      </w:pPr>
    </w:p>
    <w:p w:rsidR="001E6E08" w:rsidRDefault="00A1622E" w:rsidP="001E6E08">
      <w:pPr>
        <w:ind w:firstLine="709"/>
      </w:pPr>
      <w:r>
        <w:rPr>
          <w:noProof/>
          <w:lang w:eastAsia="ru-RU"/>
        </w:rPr>
        <w:drawing>
          <wp:inline distT="0" distB="0" distL="0" distR="0" wp14:anchorId="4516FF1C" wp14:editId="1E45AAE4">
            <wp:extent cx="5940425" cy="3108941"/>
            <wp:effectExtent l="0" t="0" r="3175" b="0"/>
            <wp:docPr id="5" name="Рисунок 5" descr="http://azniirkh.ru/wp-content/uploads/2020/03/Bufer-obmena-3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zniirkh.ru/wp-content/uploads/2020/03/Bufer-obmena-3-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175" w:rsidRPr="00B43301" w:rsidRDefault="00A10175" w:rsidP="00A10175">
      <w:pPr>
        <w:ind w:firstLine="709"/>
      </w:pPr>
      <w:r w:rsidRPr="00024083">
        <w:rPr>
          <w:highlight w:val="yellow"/>
        </w:rPr>
        <w:lastRenderedPageBreak/>
        <w:t>Рис</w:t>
      </w:r>
      <w:r w:rsidR="00EF0C9B">
        <w:rPr>
          <w:highlight w:val="yellow"/>
        </w:rPr>
        <w:t>унок</w:t>
      </w:r>
      <w:r w:rsidRPr="00024083">
        <w:rPr>
          <w:highlight w:val="yellow"/>
        </w:rPr>
        <w:t xml:space="preserve"> </w:t>
      </w:r>
      <w:r w:rsidR="00EF0C9B">
        <w:rPr>
          <w:highlight w:val="yellow"/>
        </w:rPr>
        <w:t>3</w:t>
      </w:r>
      <w:r w:rsidRPr="00024083">
        <w:rPr>
          <w:highlight w:val="yellow"/>
        </w:rPr>
        <w:t xml:space="preserve"> –</w:t>
      </w:r>
      <w:r>
        <w:t xml:space="preserve">  Динамика вылова хамсы судами Российской Федерации в промысловый сезон 2019/2020 г. по данным Ц</w:t>
      </w:r>
      <w:r w:rsidRPr="000159DD">
        <w:t xml:space="preserve">ентра оперативного прогноза промысла </w:t>
      </w:r>
      <w:proofErr w:type="spellStart"/>
      <w:r w:rsidRPr="000159DD">
        <w:t>АзНИИРХ</w:t>
      </w:r>
      <w:proofErr w:type="spellEnd"/>
      <w:r>
        <w:t xml:space="preserve"> (</w:t>
      </w:r>
      <w:r w:rsidRPr="00CD0572">
        <w:t>http://azniirkh.ru/novosti/prognoza-promyisla/</w:t>
      </w:r>
      <w:r>
        <w:t>)</w:t>
      </w:r>
    </w:p>
    <w:p w:rsidR="00F548D2" w:rsidDel="000B0036" w:rsidRDefault="00F548D2" w:rsidP="001E6E08">
      <w:pPr>
        <w:ind w:firstLine="709"/>
        <w:rPr>
          <w:del w:id="46" w:author="Витя Пышн" w:date="2020-06-13T21:12:00Z"/>
        </w:rPr>
      </w:pPr>
    </w:p>
    <w:p w:rsidR="00A10175" w:rsidDel="000B0036" w:rsidRDefault="00A10175" w:rsidP="00EC4603">
      <w:pPr>
        <w:rPr>
          <w:del w:id="47" w:author="Витя Пышн" w:date="2020-06-13T21:12:00Z"/>
          <w:b/>
        </w:rPr>
      </w:pPr>
      <w:bookmarkStart w:id="48" w:name="_Toc214525873"/>
    </w:p>
    <w:p w:rsidR="001E6E08" w:rsidRDefault="0049728B" w:rsidP="00EC4603">
      <w:pPr>
        <w:rPr>
          <w:b/>
        </w:rPr>
      </w:pPr>
      <w:r w:rsidRPr="00D651C4">
        <w:rPr>
          <w:b/>
        </w:rPr>
        <w:t>1.2.2</w:t>
      </w:r>
      <w:r w:rsidR="001E6E08" w:rsidRPr="00BA69E4">
        <w:t xml:space="preserve"> </w:t>
      </w:r>
      <w:r w:rsidR="001E6E08" w:rsidRPr="00D651C4">
        <w:rPr>
          <w:b/>
        </w:rPr>
        <w:t>Черноморский шпрот</w:t>
      </w:r>
      <w:bookmarkEnd w:id="48"/>
      <w:r w:rsidR="001E6E08" w:rsidRPr="00D651C4">
        <w:rPr>
          <w:b/>
        </w:rPr>
        <w:t xml:space="preserve"> </w:t>
      </w:r>
    </w:p>
    <w:p w:rsidR="00EF0C9B" w:rsidRPr="00D651C4" w:rsidRDefault="00EF0C9B" w:rsidP="00EC4603">
      <w:pPr>
        <w:rPr>
          <w:b/>
        </w:rPr>
      </w:pPr>
      <w:r w:rsidRPr="00B43301">
        <w:t>Черноморский шпрот</w:t>
      </w:r>
      <w:r>
        <w:t xml:space="preserve"> </w:t>
      </w:r>
      <w:proofErr w:type="spellStart"/>
      <w:r w:rsidRPr="00E66D0B">
        <w:rPr>
          <w:i/>
          <w:color w:val="000000"/>
          <w:szCs w:val="28"/>
          <w:lang w:val="en-US"/>
        </w:rPr>
        <w:t>Sprattus</w:t>
      </w:r>
      <w:proofErr w:type="spellEnd"/>
      <w:r w:rsidRPr="00E66D0B">
        <w:rPr>
          <w:i/>
          <w:color w:val="000000"/>
          <w:szCs w:val="28"/>
        </w:rPr>
        <w:t xml:space="preserve"> </w:t>
      </w:r>
      <w:proofErr w:type="spellStart"/>
      <w:r w:rsidRPr="00E66D0B">
        <w:rPr>
          <w:i/>
          <w:color w:val="000000"/>
          <w:szCs w:val="28"/>
          <w:lang w:val="en-US"/>
        </w:rPr>
        <w:t>sprattus</w:t>
      </w:r>
      <w:proofErr w:type="spellEnd"/>
      <w:r w:rsidRPr="00E66D0B">
        <w:rPr>
          <w:i/>
          <w:color w:val="000000"/>
          <w:szCs w:val="28"/>
        </w:rPr>
        <w:t xml:space="preserve"> </w:t>
      </w:r>
      <w:proofErr w:type="spellStart"/>
      <w:r w:rsidRPr="00E66D0B">
        <w:rPr>
          <w:i/>
          <w:color w:val="000000"/>
          <w:szCs w:val="28"/>
          <w:lang w:val="en-US"/>
        </w:rPr>
        <w:t>phalericus</w:t>
      </w:r>
      <w:proofErr w:type="spellEnd"/>
      <w:r w:rsidRPr="00E66D0B">
        <w:rPr>
          <w:color w:val="000000"/>
          <w:szCs w:val="28"/>
        </w:rPr>
        <w:t xml:space="preserve"> (</w:t>
      </w:r>
      <w:proofErr w:type="spellStart"/>
      <w:r w:rsidRPr="00E66D0B">
        <w:rPr>
          <w:color w:val="000000"/>
          <w:szCs w:val="28"/>
          <w:lang w:val="en-US"/>
        </w:rPr>
        <w:t>Risso</w:t>
      </w:r>
      <w:proofErr w:type="spellEnd"/>
      <w:r w:rsidRPr="00E66D0B">
        <w:rPr>
          <w:color w:val="000000"/>
          <w:szCs w:val="28"/>
        </w:rPr>
        <w:t>, 1826)</w:t>
      </w:r>
      <w:r>
        <w:rPr>
          <w:color w:val="000000"/>
          <w:szCs w:val="28"/>
        </w:rPr>
        <w:t xml:space="preserve"> </w:t>
      </w:r>
      <w:r>
        <w:t>–</w:t>
      </w:r>
      <w:r w:rsidRPr="00B43301">
        <w:t xml:space="preserve"> </w:t>
      </w:r>
      <w:r w:rsidRPr="00D651C4">
        <w:t>один</w:t>
      </w:r>
      <w:r w:rsidRPr="00B43301">
        <w:t xml:space="preserve"> из наиболее массовых видов рыб Черного моря, </w:t>
      </w:r>
      <w:r>
        <w:t>биомасса</w:t>
      </w:r>
      <w:r w:rsidRPr="00B43301">
        <w:t xml:space="preserve"> его колеблется в разные годы в пределах</w:t>
      </w:r>
      <w:r>
        <w:t xml:space="preserve"> от </w:t>
      </w:r>
      <w:r w:rsidRPr="00B43301">
        <w:t>200</w:t>
      </w:r>
      <w:r>
        <w:t xml:space="preserve"> до </w:t>
      </w:r>
      <w:r w:rsidRPr="00B43301">
        <w:t>1600 тыс. т.</w:t>
      </w:r>
    </w:p>
    <w:p w:rsidR="001E6E08" w:rsidRDefault="001E6E08" w:rsidP="001E6E08">
      <w:pPr>
        <w:ind w:firstLine="709"/>
      </w:pPr>
      <w:r w:rsidRPr="00B43301">
        <w:t xml:space="preserve">Тело черноморского шпрота низкое, сжатое с боков. Наибольшая высота тела составляет 0,15-0,18 его абсолютной длины (от начала рыла до конца хвостового плавника). Голова узкая, удлиненная. Высота ее у затылка составляет 0,13-0,15, длина 0,20-0,23 длины тела. </w:t>
      </w:r>
      <w:proofErr w:type="spellStart"/>
      <w:r w:rsidRPr="00B43301">
        <w:t>Межглазничный</w:t>
      </w:r>
      <w:proofErr w:type="spellEnd"/>
      <w:r w:rsidRPr="00B43301">
        <w:t xml:space="preserve"> промежуток равен 0,15-0,18 длины головы.</w:t>
      </w:r>
      <w:r w:rsidR="00AD6F1A">
        <w:t xml:space="preserve"> </w:t>
      </w:r>
      <w:r w:rsidRPr="00B43301">
        <w:t>Спинной плавник сдвинут назад и имеет 4-5 колючих, 11-14 мягких лучей. В анальном плавнике,</w:t>
      </w:r>
      <w:r>
        <w:t xml:space="preserve"> </w:t>
      </w:r>
      <w:r w:rsidRPr="00B43301">
        <w:t>который начинается позади вертикали заднего края спинного плавника, 2-4 колючих и 15-19 мягких лучей. Брюшные плавники расположены на уровне переднего края спинного плавника или немного впереди и содержат по 1 колючему и 6 мягких</w:t>
      </w:r>
      <w:r>
        <w:t xml:space="preserve"> </w:t>
      </w:r>
      <w:r w:rsidRPr="00B43301">
        <w:t>лучей.</w:t>
      </w:r>
      <w:r w:rsidR="00AD6F1A">
        <w:t xml:space="preserve"> </w:t>
      </w:r>
      <w:r w:rsidRPr="00B43301">
        <w:t>На первой дуге 49-59 жаберных тычинок, на нижней половине жаберной дуги 34-40. Позвонков 47-49.</w:t>
      </w:r>
      <w:r w:rsidR="00AD6F1A">
        <w:t xml:space="preserve"> </w:t>
      </w:r>
      <w:r w:rsidRPr="00B43301">
        <w:t>Тело покрыто циклоидной чешуей, брюшные килевые чешуйки хорошо развиты на всем</w:t>
      </w:r>
      <w:r>
        <w:t xml:space="preserve"> </w:t>
      </w:r>
      <w:r w:rsidRPr="00B43301">
        <w:t>протяжении от горла до анального плавника. Общее число килевых чешуек в среднем не более 33, за брюшными плавниками в среднем не более 11,3. Спина обычно сине-черная, бока серо-серебристые. Вершина рыла и нижней челюсти черноватые.</w:t>
      </w:r>
      <w:r>
        <w:t xml:space="preserve"> </w:t>
      </w:r>
      <w:r w:rsidRPr="00B43301">
        <w:t xml:space="preserve">Наибольшая длина тела (от начала рыла до конца средних лучей хвостового плавника) 14 см, наибольшая масса 25 г. Средние длина и масса </w:t>
      </w:r>
      <w:r w:rsidR="009C18DA">
        <w:t>шпрота в зависимости от возраста представлены в табл. 2.</w:t>
      </w:r>
      <w:r w:rsidRPr="00B43301">
        <w:t xml:space="preserve"> </w:t>
      </w:r>
    </w:p>
    <w:p w:rsidR="00AD6F1A" w:rsidRDefault="00AD6F1A" w:rsidP="00AD6F1A">
      <w:pPr>
        <w:pStyle w:val="a7"/>
        <w:rPr>
          <w:noProof/>
          <w:sz w:val="28"/>
          <w:szCs w:val="28"/>
        </w:rPr>
      </w:pPr>
      <w:r w:rsidRPr="00D651C4">
        <w:rPr>
          <w:sz w:val="28"/>
          <w:szCs w:val="28"/>
        </w:rPr>
        <w:t xml:space="preserve">Таблица </w:t>
      </w:r>
      <w:r w:rsidR="009C18DA">
        <w:rPr>
          <w:sz w:val="28"/>
          <w:szCs w:val="28"/>
        </w:rPr>
        <w:t>2</w:t>
      </w:r>
      <w:r w:rsidRPr="00D651C4">
        <w:rPr>
          <w:sz w:val="28"/>
          <w:szCs w:val="28"/>
        </w:rPr>
        <w:t xml:space="preserve"> - </w:t>
      </w:r>
      <w:r w:rsidRPr="00D651C4">
        <w:rPr>
          <w:noProof/>
          <w:sz w:val="28"/>
          <w:szCs w:val="28"/>
        </w:rPr>
        <w:t xml:space="preserve">Средняя длина и масса черноморского шпрота по возрастам </w:t>
      </w:r>
    </w:p>
    <w:p w:rsidR="00AD6F1A" w:rsidRPr="00D651C4" w:rsidRDefault="00AD6F1A" w:rsidP="00AD6F1A">
      <w:pPr>
        <w:pStyle w:val="a7"/>
        <w:rPr>
          <w:iCs w:val="0"/>
          <w:color w:val="auto"/>
          <w:sz w:val="28"/>
          <w:szCs w:val="28"/>
        </w:rPr>
      </w:pPr>
      <w:r w:rsidRPr="00D651C4">
        <w:rPr>
          <w:noProof/>
          <w:sz w:val="28"/>
          <w:szCs w:val="28"/>
        </w:rPr>
        <w:t>(по данным</w:t>
      </w:r>
      <w:r>
        <w:rPr>
          <w:noProof/>
          <w:sz w:val="28"/>
          <w:szCs w:val="28"/>
        </w:rPr>
        <w:t>:</w:t>
      </w:r>
      <w:r w:rsidRPr="00D651C4">
        <w:rPr>
          <w:noProof/>
          <w:sz w:val="28"/>
          <w:szCs w:val="28"/>
        </w:rPr>
        <w:t xml:space="preserve"> </w:t>
      </w:r>
      <w:r w:rsidRPr="00D651C4">
        <w:rPr>
          <w:iCs w:val="0"/>
          <w:color w:val="auto"/>
          <w:sz w:val="28"/>
          <w:szCs w:val="28"/>
        </w:rPr>
        <w:t xml:space="preserve">Новиков, </w:t>
      </w:r>
      <w:proofErr w:type="spellStart"/>
      <w:r w:rsidRPr="00D651C4">
        <w:rPr>
          <w:iCs w:val="0"/>
          <w:color w:val="auto"/>
          <w:sz w:val="28"/>
          <w:szCs w:val="28"/>
        </w:rPr>
        <w:t>Серобаба</w:t>
      </w:r>
      <w:proofErr w:type="spellEnd"/>
      <w:r>
        <w:rPr>
          <w:iCs w:val="0"/>
          <w:color w:val="auto"/>
          <w:sz w:val="28"/>
          <w:szCs w:val="28"/>
        </w:rPr>
        <w:t>,</w:t>
      </w:r>
      <w:r w:rsidRPr="00D651C4">
        <w:rPr>
          <w:iCs w:val="0"/>
          <w:color w:val="auto"/>
          <w:sz w:val="28"/>
          <w:szCs w:val="28"/>
        </w:rPr>
        <w:t xml:space="preserve"> 1989)</w:t>
      </w:r>
    </w:p>
    <w:tbl>
      <w:tblPr>
        <w:tblW w:w="43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43"/>
        <w:gridCol w:w="3270"/>
        <w:gridCol w:w="2841"/>
      </w:tblGrid>
      <w:tr w:rsidR="001E6E08" w:rsidRPr="00AD6F1A" w:rsidTr="00D651C4">
        <w:trPr>
          <w:trHeight w:val="113"/>
          <w:jc w:val="center"/>
        </w:trPr>
        <w:tc>
          <w:tcPr>
            <w:tcW w:w="1625" w:type="pct"/>
            <w:vAlign w:val="center"/>
          </w:tcPr>
          <w:p w:rsidR="001E6E08" w:rsidRPr="00D651C4" w:rsidRDefault="001E6E08" w:rsidP="00D651C4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D651C4">
              <w:rPr>
                <w:szCs w:val="28"/>
              </w:rPr>
              <w:t>Возраст, годы</w:t>
            </w:r>
          </w:p>
        </w:tc>
        <w:tc>
          <w:tcPr>
            <w:tcW w:w="1806" w:type="pct"/>
            <w:vAlign w:val="center"/>
          </w:tcPr>
          <w:p w:rsidR="001E6E08" w:rsidRPr="00D651C4" w:rsidRDefault="001E6E08" w:rsidP="00D651C4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D651C4">
              <w:rPr>
                <w:szCs w:val="28"/>
              </w:rPr>
              <w:t>Длина, см</w:t>
            </w:r>
          </w:p>
        </w:tc>
        <w:tc>
          <w:tcPr>
            <w:tcW w:w="1569" w:type="pct"/>
            <w:vAlign w:val="center"/>
          </w:tcPr>
          <w:p w:rsidR="001E6E08" w:rsidRPr="00D651C4" w:rsidRDefault="001E6E08" w:rsidP="00D651C4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D651C4">
              <w:rPr>
                <w:szCs w:val="28"/>
              </w:rPr>
              <w:t>Масса, г</w:t>
            </w:r>
          </w:p>
        </w:tc>
      </w:tr>
      <w:tr w:rsidR="001E6E08" w:rsidRPr="00AD6F1A" w:rsidTr="00D651C4">
        <w:trPr>
          <w:trHeight w:val="113"/>
          <w:jc w:val="center"/>
        </w:trPr>
        <w:tc>
          <w:tcPr>
            <w:tcW w:w="1625" w:type="pct"/>
            <w:vAlign w:val="center"/>
          </w:tcPr>
          <w:p w:rsidR="001E6E08" w:rsidRPr="00D651C4" w:rsidRDefault="001E6E08" w:rsidP="00D651C4">
            <w:pPr>
              <w:spacing w:line="240" w:lineRule="auto"/>
              <w:ind w:right="1117" w:firstLine="0"/>
              <w:jc w:val="right"/>
              <w:rPr>
                <w:szCs w:val="28"/>
              </w:rPr>
            </w:pPr>
            <w:r w:rsidRPr="00D651C4">
              <w:rPr>
                <w:szCs w:val="28"/>
              </w:rPr>
              <w:t>&lt; 1</w:t>
            </w:r>
          </w:p>
        </w:tc>
        <w:tc>
          <w:tcPr>
            <w:tcW w:w="1806" w:type="pct"/>
            <w:vAlign w:val="center"/>
          </w:tcPr>
          <w:p w:rsidR="001E6E08" w:rsidRPr="00D651C4" w:rsidRDefault="001E6E08" w:rsidP="00D651C4">
            <w:pPr>
              <w:spacing w:line="240" w:lineRule="auto"/>
              <w:ind w:right="843" w:firstLine="0"/>
              <w:jc w:val="right"/>
              <w:rPr>
                <w:szCs w:val="28"/>
              </w:rPr>
            </w:pPr>
            <w:r w:rsidRPr="00D651C4">
              <w:rPr>
                <w:szCs w:val="28"/>
              </w:rPr>
              <w:t>6,6</w:t>
            </w:r>
          </w:p>
        </w:tc>
        <w:tc>
          <w:tcPr>
            <w:tcW w:w="1569" w:type="pct"/>
            <w:vAlign w:val="center"/>
          </w:tcPr>
          <w:p w:rsidR="001E6E08" w:rsidRPr="00D651C4" w:rsidRDefault="001E6E08" w:rsidP="00D651C4">
            <w:pPr>
              <w:spacing w:line="240" w:lineRule="auto"/>
              <w:ind w:right="707" w:firstLine="0"/>
              <w:jc w:val="right"/>
              <w:rPr>
                <w:szCs w:val="28"/>
              </w:rPr>
            </w:pPr>
            <w:r w:rsidRPr="00D651C4">
              <w:rPr>
                <w:szCs w:val="28"/>
              </w:rPr>
              <w:t>2,1</w:t>
            </w:r>
          </w:p>
        </w:tc>
      </w:tr>
      <w:tr w:rsidR="001E6E08" w:rsidRPr="00AD6F1A" w:rsidTr="00D651C4">
        <w:trPr>
          <w:trHeight w:val="113"/>
          <w:jc w:val="center"/>
        </w:trPr>
        <w:tc>
          <w:tcPr>
            <w:tcW w:w="1625" w:type="pct"/>
            <w:vAlign w:val="center"/>
          </w:tcPr>
          <w:p w:rsidR="001E6E08" w:rsidRPr="00D651C4" w:rsidRDefault="001E6E08" w:rsidP="00D651C4">
            <w:pPr>
              <w:spacing w:line="240" w:lineRule="auto"/>
              <w:ind w:right="1117" w:firstLine="0"/>
              <w:jc w:val="right"/>
              <w:rPr>
                <w:szCs w:val="28"/>
              </w:rPr>
            </w:pPr>
            <w:r w:rsidRPr="00D651C4">
              <w:rPr>
                <w:szCs w:val="28"/>
              </w:rPr>
              <w:lastRenderedPageBreak/>
              <w:t>1</w:t>
            </w:r>
          </w:p>
        </w:tc>
        <w:tc>
          <w:tcPr>
            <w:tcW w:w="1806" w:type="pct"/>
            <w:vAlign w:val="center"/>
          </w:tcPr>
          <w:p w:rsidR="001E6E08" w:rsidRPr="00D651C4" w:rsidRDefault="001E6E08" w:rsidP="00D651C4">
            <w:pPr>
              <w:spacing w:line="240" w:lineRule="auto"/>
              <w:ind w:right="843" w:firstLine="0"/>
              <w:jc w:val="right"/>
              <w:rPr>
                <w:szCs w:val="28"/>
              </w:rPr>
            </w:pPr>
            <w:r w:rsidRPr="00D651C4">
              <w:rPr>
                <w:szCs w:val="28"/>
              </w:rPr>
              <w:t>8,4</w:t>
            </w:r>
          </w:p>
        </w:tc>
        <w:tc>
          <w:tcPr>
            <w:tcW w:w="1569" w:type="pct"/>
            <w:vAlign w:val="center"/>
          </w:tcPr>
          <w:p w:rsidR="001E6E08" w:rsidRPr="00D651C4" w:rsidRDefault="001E6E08" w:rsidP="00D651C4">
            <w:pPr>
              <w:spacing w:line="240" w:lineRule="auto"/>
              <w:ind w:right="707" w:firstLine="0"/>
              <w:jc w:val="right"/>
              <w:rPr>
                <w:szCs w:val="28"/>
              </w:rPr>
            </w:pPr>
            <w:r w:rsidRPr="00D651C4">
              <w:rPr>
                <w:szCs w:val="28"/>
              </w:rPr>
              <w:t>6,8</w:t>
            </w:r>
          </w:p>
        </w:tc>
      </w:tr>
      <w:tr w:rsidR="001E6E08" w:rsidRPr="00AD6F1A" w:rsidTr="00D651C4">
        <w:trPr>
          <w:trHeight w:val="113"/>
          <w:jc w:val="center"/>
        </w:trPr>
        <w:tc>
          <w:tcPr>
            <w:tcW w:w="1625" w:type="pct"/>
            <w:vAlign w:val="center"/>
          </w:tcPr>
          <w:p w:rsidR="001E6E08" w:rsidRPr="00D651C4" w:rsidRDefault="001E6E08" w:rsidP="00D651C4">
            <w:pPr>
              <w:spacing w:line="240" w:lineRule="auto"/>
              <w:ind w:right="1117" w:firstLine="0"/>
              <w:jc w:val="right"/>
              <w:rPr>
                <w:szCs w:val="28"/>
              </w:rPr>
            </w:pPr>
            <w:r w:rsidRPr="00D651C4">
              <w:rPr>
                <w:szCs w:val="28"/>
              </w:rPr>
              <w:t>2</w:t>
            </w:r>
          </w:p>
        </w:tc>
        <w:tc>
          <w:tcPr>
            <w:tcW w:w="1806" w:type="pct"/>
            <w:vAlign w:val="center"/>
          </w:tcPr>
          <w:p w:rsidR="001E6E08" w:rsidRPr="00D651C4" w:rsidRDefault="001E6E08" w:rsidP="00D651C4">
            <w:pPr>
              <w:spacing w:line="240" w:lineRule="auto"/>
              <w:ind w:right="843" w:firstLine="0"/>
              <w:jc w:val="right"/>
              <w:rPr>
                <w:szCs w:val="28"/>
              </w:rPr>
            </w:pPr>
            <w:r w:rsidRPr="00D651C4">
              <w:rPr>
                <w:szCs w:val="28"/>
              </w:rPr>
              <w:t>9,2</w:t>
            </w:r>
          </w:p>
        </w:tc>
        <w:tc>
          <w:tcPr>
            <w:tcW w:w="1569" w:type="pct"/>
            <w:vAlign w:val="center"/>
          </w:tcPr>
          <w:p w:rsidR="001E6E08" w:rsidRPr="00D651C4" w:rsidRDefault="001E6E08" w:rsidP="00D651C4">
            <w:pPr>
              <w:spacing w:line="240" w:lineRule="auto"/>
              <w:ind w:right="707" w:firstLine="0"/>
              <w:jc w:val="right"/>
              <w:rPr>
                <w:szCs w:val="28"/>
              </w:rPr>
            </w:pPr>
            <w:r w:rsidRPr="00D651C4">
              <w:rPr>
                <w:szCs w:val="28"/>
              </w:rPr>
              <w:t>8,3</w:t>
            </w:r>
          </w:p>
        </w:tc>
      </w:tr>
      <w:tr w:rsidR="001E6E08" w:rsidRPr="00AD6F1A" w:rsidTr="00D651C4">
        <w:trPr>
          <w:trHeight w:val="113"/>
          <w:jc w:val="center"/>
        </w:trPr>
        <w:tc>
          <w:tcPr>
            <w:tcW w:w="1625" w:type="pct"/>
            <w:vAlign w:val="center"/>
          </w:tcPr>
          <w:p w:rsidR="001E6E08" w:rsidRPr="00D651C4" w:rsidRDefault="00AD6F1A" w:rsidP="00D651C4">
            <w:pPr>
              <w:spacing w:line="240" w:lineRule="auto"/>
              <w:ind w:right="1117" w:firstLine="0"/>
              <w:jc w:val="right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806" w:type="pct"/>
            <w:vAlign w:val="center"/>
          </w:tcPr>
          <w:p w:rsidR="001E6E08" w:rsidRPr="00D651C4" w:rsidRDefault="001E6E08" w:rsidP="00D651C4">
            <w:pPr>
              <w:spacing w:line="240" w:lineRule="auto"/>
              <w:ind w:right="843" w:firstLine="0"/>
              <w:jc w:val="right"/>
              <w:rPr>
                <w:szCs w:val="28"/>
              </w:rPr>
            </w:pPr>
            <w:r w:rsidRPr="00D651C4">
              <w:rPr>
                <w:szCs w:val="28"/>
              </w:rPr>
              <w:t>9,9</w:t>
            </w:r>
          </w:p>
        </w:tc>
        <w:tc>
          <w:tcPr>
            <w:tcW w:w="1569" w:type="pct"/>
            <w:vAlign w:val="center"/>
          </w:tcPr>
          <w:p w:rsidR="001E6E08" w:rsidRPr="00D651C4" w:rsidRDefault="001E6E08" w:rsidP="00D651C4">
            <w:pPr>
              <w:spacing w:line="240" w:lineRule="auto"/>
              <w:ind w:right="707" w:firstLine="0"/>
              <w:jc w:val="right"/>
              <w:rPr>
                <w:szCs w:val="28"/>
              </w:rPr>
            </w:pPr>
            <w:r w:rsidRPr="00D651C4">
              <w:rPr>
                <w:szCs w:val="28"/>
              </w:rPr>
              <w:t>9,4</w:t>
            </w:r>
          </w:p>
        </w:tc>
      </w:tr>
      <w:tr w:rsidR="001E6E08" w:rsidRPr="00AD6F1A" w:rsidTr="00D651C4">
        <w:trPr>
          <w:trHeight w:val="113"/>
          <w:jc w:val="center"/>
        </w:trPr>
        <w:tc>
          <w:tcPr>
            <w:tcW w:w="1625" w:type="pct"/>
            <w:vAlign w:val="center"/>
          </w:tcPr>
          <w:p w:rsidR="001E6E08" w:rsidRPr="00D651C4" w:rsidRDefault="001E6E08" w:rsidP="00D651C4">
            <w:pPr>
              <w:spacing w:line="240" w:lineRule="auto"/>
              <w:ind w:right="1117" w:firstLine="0"/>
              <w:jc w:val="right"/>
              <w:rPr>
                <w:szCs w:val="28"/>
              </w:rPr>
            </w:pPr>
            <w:r w:rsidRPr="00D651C4">
              <w:rPr>
                <w:szCs w:val="28"/>
              </w:rPr>
              <w:t>4</w:t>
            </w:r>
          </w:p>
        </w:tc>
        <w:tc>
          <w:tcPr>
            <w:tcW w:w="1806" w:type="pct"/>
            <w:vAlign w:val="center"/>
          </w:tcPr>
          <w:p w:rsidR="001E6E08" w:rsidRPr="00D651C4" w:rsidRDefault="001E6E08" w:rsidP="00D651C4">
            <w:pPr>
              <w:spacing w:line="240" w:lineRule="auto"/>
              <w:ind w:right="843" w:firstLine="0"/>
              <w:jc w:val="right"/>
              <w:rPr>
                <w:szCs w:val="28"/>
              </w:rPr>
            </w:pPr>
            <w:r w:rsidRPr="00D651C4">
              <w:rPr>
                <w:szCs w:val="28"/>
              </w:rPr>
              <w:t>10,6</w:t>
            </w:r>
          </w:p>
        </w:tc>
        <w:tc>
          <w:tcPr>
            <w:tcW w:w="1569" w:type="pct"/>
            <w:vAlign w:val="center"/>
          </w:tcPr>
          <w:p w:rsidR="001E6E08" w:rsidRPr="00D651C4" w:rsidRDefault="001E6E08" w:rsidP="00D651C4">
            <w:pPr>
              <w:keepNext/>
              <w:spacing w:line="240" w:lineRule="auto"/>
              <w:ind w:right="707" w:firstLine="0"/>
              <w:jc w:val="right"/>
              <w:rPr>
                <w:szCs w:val="28"/>
              </w:rPr>
            </w:pPr>
            <w:r w:rsidRPr="00D651C4">
              <w:rPr>
                <w:szCs w:val="28"/>
              </w:rPr>
              <w:t>10,2</w:t>
            </w:r>
          </w:p>
        </w:tc>
      </w:tr>
    </w:tbl>
    <w:p w:rsidR="00AD6F1A" w:rsidRDefault="00AD6F1A" w:rsidP="001E6E08">
      <w:pPr>
        <w:ind w:firstLine="709"/>
      </w:pPr>
    </w:p>
    <w:p w:rsidR="001E6E08" w:rsidRPr="00B43301" w:rsidRDefault="001E6E08" w:rsidP="001E6E08">
      <w:pPr>
        <w:ind w:firstLine="709"/>
      </w:pPr>
      <w:r w:rsidRPr="00B43301">
        <w:t>Шпрот встречается по всей акватории Черного моря. Являясь холодолюбивой рыбой, он предпочитает придерживаться слоев воды с температурой 7-18</w:t>
      </w:r>
      <w:r w:rsidR="00AD6F1A">
        <w:t> °</w:t>
      </w:r>
      <w:r w:rsidRPr="00B43301">
        <w:t>С. Основная масса черноморского шпрота нерестится с октября по март при температуре воды 6-19</w:t>
      </w:r>
      <w:r w:rsidR="00AD6F1A">
        <w:t xml:space="preserve"> °</w:t>
      </w:r>
      <w:r w:rsidRPr="00B43301">
        <w:t xml:space="preserve">С, хотя отдельные особи с текучими половыми продуктами, а также пелагическая икра отмечаются почти весь год. Икрометание </w:t>
      </w:r>
      <w:proofErr w:type="spellStart"/>
      <w:r w:rsidRPr="00B43301">
        <w:t>многопорционное</w:t>
      </w:r>
      <w:proofErr w:type="spellEnd"/>
      <w:r w:rsidRPr="00B43301">
        <w:t>. Икра встречается по всему морю от поверхности до глубины 150</w:t>
      </w:r>
      <w:r w:rsidR="00752AB8">
        <w:t> </w:t>
      </w:r>
      <w:r w:rsidRPr="00B43301">
        <w:t>м. Период развития икры при температуре воды 5-13</w:t>
      </w:r>
      <w:r w:rsidR="00AD6F1A">
        <w:t>°</w:t>
      </w:r>
      <w:r w:rsidRPr="00B43301">
        <w:t xml:space="preserve">С составляет 8 дней. </w:t>
      </w:r>
      <w:proofErr w:type="spellStart"/>
      <w:r w:rsidRPr="00B43301">
        <w:t>Выклюнувшиеся</w:t>
      </w:r>
      <w:proofErr w:type="spellEnd"/>
      <w:r w:rsidRPr="00B43301">
        <w:t xml:space="preserve"> личинки держаться в пелагиали. Наибольшее количество икры и личинок зарегистрировано в открытых районах моря над большими глубинами.</w:t>
      </w:r>
    </w:p>
    <w:p w:rsidR="001E6E08" w:rsidRPr="00B43301" w:rsidRDefault="001E6E08" w:rsidP="001E6E08">
      <w:pPr>
        <w:ind w:firstLine="709"/>
      </w:pPr>
      <w:r w:rsidRPr="00B43301">
        <w:t xml:space="preserve">Половой зрелости черноморский шпрот достигает в возрасте неполного года и нерестится ежегодно. Размерный состав нерестовой части популяции находится обычно в пределах 60-125 мм, его основу составляют младшие возрастные группы - годовики и </w:t>
      </w:r>
      <w:proofErr w:type="spellStart"/>
      <w:r w:rsidRPr="00B43301">
        <w:t>двухгодовики</w:t>
      </w:r>
      <w:proofErr w:type="spellEnd"/>
      <w:r w:rsidRPr="00B43301">
        <w:t xml:space="preserve"> длиной до 100 мм и массой до 3-7 г. Черноморский шпрот имеет короткий жизненный цикл. Его предельный возраст - 5лет.</w:t>
      </w:r>
    </w:p>
    <w:p w:rsidR="001E6E08" w:rsidRPr="00B43301" w:rsidRDefault="001E6E08" w:rsidP="001E6E08">
      <w:pPr>
        <w:ind w:firstLine="709"/>
      </w:pPr>
      <w:r w:rsidRPr="00B43301">
        <w:t>Качественный состав промысловой части стада претерпевает в течение года существенные изменения. В апреле, начале нагульного периода, жирность черноморского шпрота не превышает 5-7%. В июле она достигает максимума 12-18%. Затем наблюдается постепенное снижение жирности, связанное с увеличением интенсивности созревания гонад. Весной доля мелких рыб в популяции с длиной тела менее 8 см может достигать 40-50%, к июлю она значительно уменьшается и не превышает 10-12%. Зараженность черноморского шпрота паразитами, как правило, незначительна и не влияет на пригодность сырья для направления на пищевые цели.</w:t>
      </w:r>
    </w:p>
    <w:p w:rsidR="001E6E08" w:rsidRDefault="001E6E08" w:rsidP="001E6E08">
      <w:pPr>
        <w:ind w:firstLine="709"/>
      </w:pPr>
      <w:r w:rsidRPr="00B43301">
        <w:lastRenderedPageBreak/>
        <w:t>В период зимнего нереста в светлое время суток взрослые особи держаться на глубинах 30-70 м, а ночью поднимаются в поверхностный 10-метровый слой воды, что обусловлено суточными вертикальными миграциями кормового зоопланктона.</w:t>
      </w:r>
    </w:p>
    <w:p w:rsidR="003516DA" w:rsidRDefault="001E6E08" w:rsidP="001E6E08">
      <w:pPr>
        <w:ind w:firstLine="709"/>
      </w:pPr>
      <w:r w:rsidRPr="00B43301">
        <w:t>После нереста, в марте-апреле, черноморский шпрот мигрирует для нагула в прибрежную зону на глубины 20-100 м. Начало массовых миграций в зону шельфа с датой перехода температуры поверхностного слоя воды через 10</w:t>
      </w:r>
      <w:r w:rsidR="003516DA">
        <w:t xml:space="preserve"> °</w:t>
      </w:r>
      <w:r w:rsidRPr="00B43301">
        <w:t>С. Наиболее четко эти миграции выражены в северо-западном и северо-восточном районах. Характер вертикального распределения рыбы над глубинами более 80-100 м существенно не изменяется по сравнению с периодом нереста. В отличие от этого на шельфе в светлое время суток образуются придонные концентрации. Опускание рыбы на дно и образование скоплений происходит в 6-7 часов, к 7-8 часам она постепенно распределяется по дну тонким слоем. С наступлением вечерних сумерек, 19-20 часов, эти скопления отрываются от дна и рассеиваются в верхних слоях воды.</w:t>
      </w:r>
      <w:r w:rsidR="003516DA" w:rsidRPr="00B43301" w:rsidDel="003516DA">
        <w:t xml:space="preserve"> </w:t>
      </w:r>
    </w:p>
    <w:p w:rsidR="001E6E08" w:rsidRPr="00B43301" w:rsidRDefault="001E6E08" w:rsidP="001E6E08">
      <w:pPr>
        <w:ind w:firstLine="709"/>
      </w:pPr>
      <w:r w:rsidRPr="00B43301">
        <w:t>Во время миграции к берегам черноморский шпрот интенсивно питается. Основу питания составляет зоопланктон. В течение суток отмечаются два пика питания: утренний, при опускании рыбы в придонные слои, и вечерний, при подъеме в толщу воды. Вечером индекс накопления желудков выше, чем утром.</w:t>
      </w:r>
    </w:p>
    <w:p w:rsidR="001E6E08" w:rsidRPr="00B43301" w:rsidRDefault="001E6E08" w:rsidP="001E6E08">
      <w:pPr>
        <w:ind w:firstLine="709"/>
      </w:pPr>
      <w:r w:rsidRPr="00B43301">
        <w:t>С повышением температуры придонного слоя до 9-13</w:t>
      </w:r>
      <w:r w:rsidR="003516DA">
        <w:t xml:space="preserve"> °</w:t>
      </w:r>
      <w:r w:rsidRPr="00B43301">
        <w:t xml:space="preserve">С и появлением хорошо выраженного </w:t>
      </w:r>
      <w:proofErr w:type="spellStart"/>
      <w:r w:rsidRPr="00B43301">
        <w:t>термоклина</w:t>
      </w:r>
      <w:proofErr w:type="spellEnd"/>
      <w:r w:rsidRPr="00B43301">
        <w:t xml:space="preserve"> протяженность вертикальных миграций уменьшается. В теплое время года, когда температура воды у поверхности 22-24</w:t>
      </w:r>
      <w:r w:rsidR="003516DA">
        <w:t xml:space="preserve"> °</w:t>
      </w:r>
      <w:r w:rsidRPr="00B43301">
        <w:t>С, а у дна, по-прежнему, всего 9-13</w:t>
      </w:r>
      <w:r w:rsidR="003516DA">
        <w:t xml:space="preserve"> °</w:t>
      </w:r>
      <w:r w:rsidRPr="00B43301">
        <w:t xml:space="preserve">С, днем особи держаться в придонном слое на глубинах 20-110 м образуют довольно плотные концентрации; ночью они рассеиваются, держась, в основном, ниже слоя </w:t>
      </w:r>
      <w:proofErr w:type="spellStart"/>
      <w:r w:rsidRPr="00B43301">
        <w:t>термоклина</w:t>
      </w:r>
      <w:proofErr w:type="spellEnd"/>
      <w:r w:rsidRPr="00B43301">
        <w:t>.</w:t>
      </w:r>
    </w:p>
    <w:p w:rsidR="001E6E08" w:rsidRPr="00B43301" w:rsidRDefault="001E6E08" w:rsidP="001E6E08">
      <w:pPr>
        <w:ind w:firstLine="709"/>
      </w:pPr>
      <w:r w:rsidRPr="00B43301">
        <w:t>Вследствие обширности шельфа в северо-западной и северо-восточной части</w:t>
      </w:r>
      <w:r>
        <w:t xml:space="preserve"> </w:t>
      </w:r>
      <w:r w:rsidRPr="00B43301">
        <w:t>моря наиболее обширные скопления черноморского шпрота находятся в этих районах. Особенностью северо-западного района является то, что под влиянием сгонных ветров и подъема холодных подповерхностных вод скопления подходят к берегу на глубины менее 10-15 м, где облавливаются, неводами.</w:t>
      </w:r>
    </w:p>
    <w:p w:rsidR="001E6E08" w:rsidRPr="00B43301" w:rsidRDefault="001E6E08" w:rsidP="001E6E08">
      <w:pPr>
        <w:ind w:firstLine="709"/>
      </w:pPr>
      <w:r w:rsidRPr="00B43301">
        <w:lastRenderedPageBreak/>
        <w:t>В течение лета наблюдается постепенное повышение плотности придонных косяков. Если для мая-июня характерны придонные скопления средней плотности толщиной до 5-10 м,</w:t>
      </w:r>
      <w:r>
        <w:t xml:space="preserve"> </w:t>
      </w:r>
      <w:r w:rsidRPr="00B43301">
        <w:t>то в конце июля</w:t>
      </w:r>
      <w:r w:rsidR="003516DA">
        <w:t xml:space="preserve"> – </w:t>
      </w:r>
      <w:r w:rsidRPr="00B43301">
        <w:t>августе косяки более плотно прилегают ко дну, их толщина уменьшается зачастую до 1-2 м, при этом уловы значительно возрастают.</w:t>
      </w:r>
    </w:p>
    <w:p w:rsidR="001E6E08" w:rsidRPr="00B43301" w:rsidRDefault="001E6E08" w:rsidP="001E6E08">
      <w:pPr>
        <w:ind w:firstLine="709"/>
      </w:pPr>
      <w:r w:rsidRPr="00B43301">
        <w:t xml:space="preserve">В период максимального прогрева вод и выраженного </w:t>
      </w:r>
      <w:proofErr w:type="spellStart"/>
      <w:r w:rsidRPr="00B43301">
        <w:t>термоклина</w:t>
      </w:r>
      <w:proofErr w:type="spellEnd"/>
      <w:r w:rsidRPr="00B43301">
        <w:t xml:space="preserve"> косяки черноморского шпрота малоподвижны и сконцентрированы наиболее плотно. При этом они длительное время удерживаются практически на одном и том же месте. Особо плотные промысловые концентрации наблюдаются в тихие солнечные дни. При пасмурной ветреной погоде косяки отрываются от дна, частично рассеиваются и плохо облавливаются.</w:t>
      </w:r>
    </w:p>
    <w:p w:rsidR="001E6E08" w:rsidRDefault="001E6E08" w:rsidP="001E6E08">
      <w:pPr>
        <w:ind w:firstLine="709"/>
      </w:pPr>
      <w:r w:rsidRPr="00B43301">
        <w:t xml:space="preserve">Начало созревания гонад приурочено к сентябрю-октябрю. В октябре усиление конвективного перемешивания вод приводит к размыванию слоя </w:t>
      </w:r>
      <w:proofErr w:type="spellStart"/>
      <w:r w:rsidRPr="00B43301">
        <w:t>термоклина</w:t>
      </w:r>
      <w:proofErr w:type="spellEnd"/>
      <w:r w:rsidRPr="00B43301">
        <w:t>, и при охлаждении поверхности вод до 15</w:t>
      </w:r>
      <w:r w:rsidR="003516DA">
        <w:t xml:space="preserve"> °</w:t>
      </w:r>
      <w:proofErr w:type="gramStart"/>
      <w:r w:rsidRPr="00B43301">
        <w:t>С черноморский шпрот</w:t>
      </w:r>
      <w:proofErr w:type="gramEnd"/>
      <w:r w:rsidRPr="00B43301">
        <w:t xml:space="preserve"> начинает подниматься в темное время суток до самой поверхности. В это время существенно изменяются его распределение и поведение. Косяки отходят от прибрежных мелководных районов в глубоководные и постепенно рассредоточиваются по всей площади моря. Промысловые скопления распадаются, и в ноябре устанавливаются типичная картина</w:t>
      </w:r>
      <w:r>
        <w:t xml:space="preserve"> </w:t>
      </w:r>
      <w:r w:rsidRPr="00B43301">
        <w:t>зимнего распределения. В ноябре-марте черноморский шпрот рассредоточен в пелагиали по всему морю и промысловых скоплений не образует. Однако в годы с повышенной численностью сохраняется незначительные придонные концентрации в этот период.</w:t>
      </w:r>
    </w:p>
    <w:p w:rsidR="00EF0C9B" w:rsidRDefault="00EF0C9B" w:rsidP="00EF0C9B">
      <w:pPr>
        <w:ind w:firstLine="709"/>
      </w:pPr>
      <w:r>
        <w:t xml:space="preserve">До второй половины прошлого </w:t>
      </w:r>
      <w:proofErr w:type="gramStart"/>
      <w:r>
        <w:t xml:space="preserve">столетия </w:t>
      </w:r>
      <w:r w:rsidRPr="00B43301">
        <w:t xml:space="preserve"> считалось</w:t>
      </w:r>
      <w:proofErr w:type="gramEnd"/>
      <w:r>
        <w:t>,</w:t>
      </w:r>
      <w:r w:rsidRPr="00B43301">
        <w:t xml:space="preserve"> что </w:t>
      </w:r>
      <w:r>
        <w:t xml:space="preserve">в Черном море </w:t>
      </w:r>
      <w:r w:rsidRPr="00B43301">
        <w:t xml:space="preserve">шпрот не образует промысловых скоплений, пригодных для эффективного тралового лова, поэтому </w:t>
      </w:r>
      <w:r>
        <w:t>его</w:t>
      </w:r>
      <w:r w:rsidRPr="00B43301">
        <w:t xml:space="preserve"> </w:t>
      </w:r>
      <w:r>
        <w:t>вылавливали</w:t>
      </w:r>
      <w:r w:rsidRPr="00B43301">
        <w:t xml:space="preserve"> только ставными неводами в узкой прибрежной зоне до глубин 7-10 м. </w:t>
      </w:r>
      <w:r>
        <w:t>Д</w:t>
      </w:r>
      <w:r w:rsidRPr="00B43301">
        <w:t xml:space="preserve">о середины </w:t>
      </w:r>
      <w:r>
        <w:t>19</w:t>
      </w:r>
      <w:r w:rsidRPr="00B43301">
        <w:t>70</w:t>
      </w:r>
      <w:r>
        <w:t>-</w:t>
      </w:r>
      <w:r w:rsidRPr="00B43301">
        <w:t>х</w:t>
      </w:r>
      <w:r>
        <w:t> </w:t>
      </w:r>
      <w:r w:rsidRPr="00B43301">
        <w:t xml:space="preserve">гг. </w:t>
      </w:r>
      <w:r>
        <w:t>его</w:t>
      </w:r>
      <w:r w:rsidRPr="00B43301">
        <w:t xml:space="preserve"> </w:t>
      </w:r>
      <w:r>
        <w:t xml:space="preserve">годовой </w:t>
      </w:r>
      <w:r w:rsidRPr="00B43301">
        <w:t xml:space="preserve">вылов в СССР составлял 0,5-4 тыс. т. Проведение специальных научно-исследовательских работ позволило выявить наличие промысловых концентраций шпрота на шельфе Черного моря. Сначала в Болгарии, а затем с 1976 г. и в СССР стал развиваться его </w:t>
      </w:r>
      <w:r w:rsidRPr="00B43301">
        <w:lastRenderedPageBreak/>
        <w:t>специализированный промысел донными и разноглубинными тралами. Это позволило значительно увеличить вылов черноморского шпрота, доведя его до 100 тыс. т в год по всему Черному морю, из которых 23-89 тыс. т добывалось в СССР. Однако, поскольку значительная часть шпрота остается рассеянной вне пределов промысловых скоплений, а соответствующие орудия лова для эффективного облова такого шпрота отсутствуют, запас данного объекта недоиспользуется. Годовое изъятие шпрота составляет, как правило, не более 30% от его промыслового запаса при доступном изъятии до 44% (лишь в 1989 г. было изъято 40%).</w:t>
      </w:r>
    </w:p>
    <w:p w:rsidR="00EF0C9B" w:rsidRDefault="00EF0C9B" w:rsidP="00EF0C9B">
      <w:pPr>
        <w:ind w:firstLine="709"/>
      </w:pPr>
      <w:r>
        <w:t>В настоящее время д</w:t>
      </w:r>
      <w:r w:rsidRPr="00B43301">
        <w:t>оля вылова пассивными орудиями лова и объем изъятия незначительн</w:t>
      </w:r>
      <w:r>
        <w:t>ы</w:t>
      </w:r>
      <w:r w:rsidRPr="00B43301">
        <w:t>. При благоприятных условиях ставными</w:t>
      </w:r>
      <w:r>
        <w:t xml:space="preserve"> </w:t>
      </w:r>
      <w:r w:rsidRPr="00B43301">
        <w:t>неводами добывается около 1 тыс. т,</w:t>
      </w:r>
      <w:r>
        <w:t xml:space="preserve"> </w:t>
      </w:r>
      <w:r w:rsidRPr="00B43301">
        <w:t>что соответствует всего нескольким процентам от годового вылова. Основная часть последнего приходится на летние месяцы.</w:t>
      </w:r>
      <w:r>
        <w:t xml:space="preserve"> Промышленная добыча шпрота в настоящее время ведется траулерами с весны до начала осени, когда шпрот образует мощные промысловые скопления, наиболее интенсивный промысел ведется в июле-августе (</w:t>
      </w:r>
      <w:r w:rsidRPr="00024083">
        <w:rPr>
          <w:highlight w:val="yellow"/>
        </w:rPr>
        <w:t xml:space="preserve">рис. </w:t>
      </w:r>
      <w:r w:rsidR="009C18DA">
        <w:t>5</w:t>
      </w:r>
      <w:r>
        <w:t>). По данным Ц</w:t>
      </w:r>
      <w:r w:rsidRPr="000159DD">
        <w:t xml:space="preserve">ентра оперативного прогноза промысла </w:t>
      </w:r>
      <w:proofErr w:type="spellStart"/>
      <w:r w:rsidRPr="000159DD">
        <w:t>АзНИИРХ</w:t>
      </w:r>
      <w:proofErr w:type="spellEnd"/>
      <w:r>
        <w:t xml:space="preserve">, Российской Федерацией в 2018 г. было добыто 13,6 тыс. т, а в 2019 г. – почти 18 тыс. т., при этом 59% этого объема вылова добыто рыбаками г. Севастополя.  </w:t>
      </w:r>
    </w:p>
    <w:p w:rsidR="00EF0C9B" w:rsidRDefault="00EF0C9B" w:rsidP="00EF0C9B">
      <w:pPr>
        <w:ind w:firstLine="709"/>
      </w:pPr>
    </w:p>
    <w:p w:rsidR="00EF0C9B" w:rsidRDefault="00EF0C9B" w:rsidP="00EF0C9B">
      <w:pPr>
        <w:ind w:firstLine="709"/>
      </w:pPr>
      <w:r>
        <w:rPr>
          <w:noProof/>
          <w:lang w:eastAsia="ru-RU"/>
        </w:rPr>
        <w:drawing>
          <wp:inline distT="0" distB="0" distL="0" distR="0" wp14:anchorId="414A57D1" wp14:editId="5C17CEDB">
            <wp:extent cx="5940425" cy="3112555"/>
            <wp:effectExtent l="0" t="0" r="3175" b="0"/>
            <wp:docPr id="2" name="Рисунок 2" descr="http://azniirkh.ru/wp-content/uploads/2019/10/Bufer-obmena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zniirkh.ru/wp-content/uploads/2019/10/Bufer-obmena-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C9B" w:rsidRPr="00B43301" w:rsidRDefault="00EF0C9B" w:rsidP="00EF0C9B">
      <w:pPr>
        <w:ind w:firstLine="709"/>
      </w:pPr>
      <w:r w:rsidRPr="00024083">
        <w:rPr>
          <w:highlight w:val="yellow"/>
        </w:rPr>
        <w:lastRenderedPageBreak/>
        <w:t>Рис</w:t>
      </w:r>
      <w:r w:rsidR="009C18DA">
        <w:rPr>
          <w:highlight w:val="yellow"/>
        </w:rPr>
        <w:t>унок 5</w:t>
      </w:r>
      <w:r w:rsidRPr="00024083">
        <w:rPr>
          <w:highlight w:val="yellow"/>
        </w:rPr>
        <w:t xml:space="preserve"> –</w:t>
      </w:r>
      <w:r>
        <w:t xml:space="preserve">  Динамика вылова шпрота судами Российской Федерации в 2019</w:t>
      </w:r>
      <w:r w:rsidR="009C18DA">
        <w:t> </w:t>
      </w:r>
      <w:r>
        <w:t>г. по данным Ц</w:t>
      </w:r>
      <w:r w:rsidRPr="000159DD">
        <w:t xml:space="preserve">ентра оперативного прогноза промысла </w:t>
      </w:r>
      <w:proofErr w:type="spellStart"/>
      <w:r w:rsidRPr="000159DD">
        <w:t>АзНИИРХ</w:t>
      </w:r>
      <w:proofErr w:type="spellEnd"/>
      <w:r>
        <w:t xml:space="preserve"> (</w:t>
      </w:r>
      <w:r w:rsidRPr="00CD0572">
        <w:t>http://azniirkh.ru/novosti/prognoza-promyisla/</w:t>
      </w:r>
      <w:r>
        <w:t>)</w:t>
      </w:r>
    </w:p>
    <w:p w:rsidR="00271090" w:rsidRDefault="00271090" w:rsidP="00263D66">
      <w:pPr>
        <w:rPr>
          <w:rStyle w:val="20"/>
        </w:rPr>
      </w:pPr>
      <w:r>
        <w:rPr>
          <w:rStyle w:val="20"/>
        </w:rPr>
        <w:br w:type="page"/>
      </w:r>
    </w:p>
    <w:p w:rsidR="00271090" w:rsidRPr="0098174D" w:rsidRDefault="00271090" w:rsidP="0098174D">
      <w:pPr>
        <w:pStyle w:val="2"/>
        <w:rPr>
          <w:rStyle w:val="20"/>
          <w:b/>
        </w:rPr>
      </w:pPr>
      <w:bookmarkStart w:id="49" w:name="_Toc42343202"/>
      <w:r w:rsidRPr="0098174D">
        <w:rPr>
          <w:rStyle w:val="20"/>
          <w:b/>
        </w:rPr>
        <w:lastRenderedPageBreak/>
        <w:t xml:space="preserve">1.3 </w:t>
      </w:r>
      <w:r w:rsidRPr="0098174D">
        <w:rPr>
          <w:rStyle w:val="20"/>
          <w:b/>
        </w:rPr>
        <w:tab/>
        <w:t xml:space="preserve">Измерение и </w:t>
      </w:r>
      <w:r w:rsidR="002B10FF" w:rsidRPr="004E6CA1">
        <w:rPr>
          <w:rStyle w:val="20"/>
          <w:b/>
        </w:rPr>
        <w:t>взвешивани</w:t>
      </w:r>
      <w:r w:rsidR="009C18DA">
        <w:rPr>
          <w:rStyle w:val="20"/>
          <w:b/>
        </w:rPr>
        <w:t>е</w:t>
      </w:r>
      <w:r w:rsidRPr="004E6CA1">
        <w:rPr>
          <w:rStyle w:val="20"/>
          <w:b/>
        </w:rPr>
        <w:t xml:space="preserve"> рыб, определение размерного состава уловов</w:t>
      </w:r>
      <w:bookmarkEnd w:id="49"/>
    </w:p>
    <w:p w:rsidR="00602448" w:rsidRDefault="00602448" w:rsidP="00602448">
      <w:pPr>
        <w:pStyle w:val="aa"/>
        <w:ind w:firstLine="0"/>
        <w:jc w:val="center"/>
        <w:rPr>
          <w:rStyle w:val="20"/>
          <w:b w:val="0"/>
          <w:sz w:val="28"/>
          <w:szCs w:val="22"/>
        </w:rPr>
      </w:pPr>
      <w:r>
        <w:rPr>
          <w:noProof/>
          <w:lang w:eastAsia="ru-RU"/>
        </w:rPr>
        <w:drawing>
          <wp:inline distT="0" distB="0" distL="0" distR="0" wp14:anchorId="744E803B" wp14:editId="029A4967">
            <wp:extent cx="5715000" cy="3228975"/>
            <wp:effectExtent l="0" t="0" r="0" b="9525"/>
            <wp:docPr id="1" name="Рисунок 1" descr="fish_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fish_siz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9EE" w:rsidRPr="00FD2EBD" w:rsidRDefault="00BF09EE" w:rsidP="00FD2EBD">
      <w:pPr>
        <w:pStyle w:val="aa"/>
        <w:rPr>
          <w:rStyle w:val="20"/>
          <w:b w:val="0"/>
          <w:sz w:val="28"/>
          <w:szCs w:val="22"/>
        </w:rPr>
      </w:pPr>
      <w:r w:rsidRPr="00BF09EE">
        <w:rPr>
          <w:rStyle w:val="20"/>
          <w:b w:val="0"/>
          <w:sz w:val="28"/>
          <w:szCs w:val="22"/>
        </w:rPr>
        <w:t xml:space="preserve">Различные измерения рыб играют очень важную роль </w:t>
      </w:r>
      <w:r w:rsidR="009C18DA">
        <w:rPr>
          <w:rStyle w:val="20"/>
          <w:b w:val="0"/>
          <w:sz w:val="28"/>
          <w:szCs w:val="22"/>
        </w:rPr>
        <w:t xml:space="preserve">морфометрических признаков </w:t>
      </w:r>
      <w:r w:rsidRPr="00BF09EE">
        <w:rPr>
          <w:rStyle w:val="20"/>
          <w:b w:val="0"/>
          <w:sz w:val="28"/>
          <w:szCs w:val="22"/>
        </w:rPr>
        <w:t>в ихтиологии и в таксономии рыб.</w:t>
      </w:r>
      <w:r w:rsidR="00FD2EBD">
        <w:rPr>
          <w:rStyle w:val="20"/>
          <w:b w:val="0"/>
          <w:sz w:val="28"/>
          <w:szCs w:val="22"/>
        </w:rPr>
        <w:t xml:space="preserve"> </w:t>
      </w:r>
      <w:r w:rsidRPr="00BF09EE">
        <w:rPr>
          <w:rStyle w:val="20"/>
          <w:b w:val="0"/>
          <w:sz w:val="28"/>
        </w:rPr>
        <w:t>Часть признаков, отличающих различные виды или роды рыб - это разные размеры рыб и их соотношение.</w:t>
      </w:r>
    </w:p>
    <w:p w:rsidR="00BF09EE" w:rsidRPr="00BF09EE" w:rsidRDefault="00BF09EE" w:rsidP="00FD2EBD">
      <w:pPr>
        <w:pStyle w:val="aa"/>
        <w:rPr>
          <w:rStyle w:val="20"/>
          <w:b w:val="0"/>
          <w:sz w:val="28"/>
        </w:rPr>
      </w:pPr>
      <w:r w:rsidRPr="00BF09EE">
        <w:rPr>
          <w:rStyle w:val="20"/>
          <w:b w:val="0"/>
          <w:sz w:val="28"/>
        </w:rPr>
        <w:t>Существуют опред</w:t>
      </w:r>
      <w:r w:rsidR="00FD2EBD">
        <w:rPr>
          <w:rStyle w:val="20"/>
          <w:b w:val="0"/>
          <w:sz w:val="28"/>
        </w:rPr>
        <w:t>еленные постоянные измерения:</w:t>
      </w:r>
    </w:p>
    <w:p w:rsidR="00BF09EE" w:rsidRPr="00BF09EE" w:rsidRDefault="00BF09EE" w:rsidP="00FD2EBD">
      <w:pPr>
        <w:pStyle w:val="aa"/>
        <w:rPr>
          <w:rStyle w:val="20"/>
          <w:b w:val="0"/>
          <w:sz w:val="28"/>
        </w:rPr>
      </w:pPr>
      <w:r w:rsidRPr="00BF09EE">
        <w:rPr>
          <w:rStyle w:val="20"/>
          <w:b w:val="0"/>
          <w:sz w:val="28"/>
        </w:rPr>
        <w:t>SL (</w:t>
      </w:r>
      <w:proofErr w:type="spellStart"/>
      <w:r w:rsidRPr="00BF09EE">
        <w:rPr>
          <w:rStyle w:val="20"/>
          <w:b w:val="0"/>
          <w:sz w:val="28"/>
        </w:rPr>
        <w:t>standa</w:t>
      </w:r>
      <w:r w:rsidR="00FD2EBD">
        <w:rPr>
          <w:rStyle w:val="20"/>
          <w:b w:val="0"/>
          <w:sz w:val="28"/>
        </w:rPr>
        <w:t>rt</w:t>
      </w:r>
      <w:proofErr w:type="spellEnd"/>
      <w:r w:rsidR="00FD2EBD">
        <w:rPr>
          <w:rStyle w:val="20"/>
          <w:b w:val="0"/>
          <w:sz w:val="28"/>
        </w:rPr>
        <w:t xml:space="preserve"> </w:t>
      </w:r>
      <w:proofErr w:type="spellStart"/>
      <w:r w:rsidR="00FD2EBD">
        <w:rPr>
          <w:rStyle w:val="20"/>
          <w:b w:val="0"/>
          <w:sz w:val="28"/>
        </w:rPr>
        <w:t>length</w:t>
      </w:r>
      <w:proofErr w:type="spellEnd"/>
      <w:r w:rsidR="00FD2EBD">
        <w:rPr>
          <w:rStyle w:val="20"/>
          <w:b w:val="0"/>
          <w:sz w:val="28"/>
        </w:rPr>
        <w:t xml:space="preserve">) - стандартная длина. </w:t>
      </w:r>
      <w:r w:rsidRPr="00BF09EE">
        <w:rPr>
          <w:rStyle w:val="20"/>
          <w:b w:val="0"/>
          <w:sz w:val="28"/>
        </w:rPr>
        <w:t>Длина рыбы от начала головы (с закрытым ртом) до начала хвостового плавника (если быть более точным - до ок</w:t>
      </w:r>
      <w:r w:rsidR="00FD2EBD">
        <w:rPr>
          <w:rStyle w:val="20"/>
          <w:b w:val="0"/>
          <w:sz w:val="28"/>
        </w:rPr>
        <w:t xml:space="preserve">ончания </w:t>
      </w:r>
      <w:proofErr w:type="spellStart"/>
      <w:r w:rsidR="00FD2EBD">
        <w:rPr>
          <w:rStyle w:val="20"/>
          <w:b w:val="0"/>
          <w:sz w:val="28"/>
        </w:rPr>
        <w:t>гипуральной</w:t>
      </w:r>
      <w:proofErr w:type="spellEnd"/>
      <w:r w:rsidR="00FD2EBD">
        <w:rPr>
          <w:rStyle w:val="20"/>
          <w:b w:val="0"/>
          <w:sz w:val="28"/>
        </w:rPr>
        <w:t xml:space="preserve"> кости). </w:t>
      </w:r>
      <w:r w:rsidRPr="00BF09EE">
        <w:rPr>
          <w:rStyle w:val="20"/>
          <w:b w:val="0"/>
          <w:sz w:val="28"/>
        </w:rPr>
        <w:t>В большинстве специализированных статей (включая статьи с первичным описанием вида) используется именно стандартная длина.</w:t>
      </w:r>
    </w:p>
    <w:p w:rsidR="00FD2EBD" w:rsidRPr="00FD2EBD" w:rsidRDefault="00BF09EE" w:rsidP="00FD2EBD">
      <w:pPr>
        <w:pStyle w:val="aa"/>
        <w:rPr>
          <w:rStyle w:val="20"/>
          <w:b w:val="0"/>
          <w:sz w:val="28"/>
        </w:rPr>
      </w:pPr>
      <w:r w:rsidRPr="00BF09EE">
        <w:rPr>
          <w:rStyle w:val="20"/>
          <w:b w:val="0"/>
          <w:sz w:val="28"/>
          <w:lang w:val="en-US"/>
        </w:rPr>
        <w:t xml:space="preserve">TL (total length) - </w:t>
      </w:r>
      <w:r w:rsidRPr="00BF09EE">
        <w:rPr>
          <w:rStyle w:val="20"/>
          <w:b w:val="0"/>
          <w:sz w:val="28"/>
        </w:rPr>
        <w:t>общая</w:t>
      </w:r>
      <w:r w:rsidRPr="00BF09EE">
        <w:rPr>
          <w:rStyle w:val="20"/>
          <w:b w:val="0"/>
          <w:sz w:val="28"/>
          <w:lang w:val="en-US"/>
        </w:rPr>
        <w:t xml:space="preserve"> </w:t>
      </w:r>
      <w:r w:rsidRPr="00BF09EE">
        <w:rPr>
          <w:rStyle w:val="20"/>
          <w:b w:val="0"/>
          <w:sz w:val="28"/>
        </w:rPr>
        <w:t>длина</w:t>
      </w:r>
      <w:r w:rsidR="00FD2EBD">
        <w:rPr>
          <w:rStyle w:val="20"/>
          <w:b w:val="0"/>
          <w:sz w:val="28"/>
          <w:lang w:val="en-US"/>
        </w:rPr>
        <w:t>.</w:t>
      </w:r>
      <w:r w:rsidR="00FD2EBD" w:rsidRPr="00FD2EBD">
        <w:rPr>
          <w:rStyle w:val="20"/>
          <w:b w:val="0"/>
          <w:sz w:val="28"/>
          <w:lang w:val="en-US"/>
        </w:rPr>
        <w:t xml:space="preserve"> </w:t>
      </w:r>
      <w:r w:rsidRPr="00BF09EE">
        <w:rPr>
          <w:rStyle w:val="20"/>
          <w:b w:val="0"/>
          <w:sz w:val="28"/>
        </w:rPr>
        <w:t>Длина рыбы от начала головы (с закрытым ртом) до конца хвостового плавника (в сложенном положении). У рыб с различными отростками на хвостовом плавнике (например, меченосец) измерение проводится до конца основной части хвостового плавника. Дополнительные отростки в расчет не принимаются.</w:t>
      </w:r>
    </w:p>
    <w:p w:rsidR="00BF09EE" w:rsidRDefault="00BF09EE" w:rsidP="00FD2EBD">
      <w:pPr>
        <w:pStyle w:val="aa"/>
        <w:rPr>
          <w:rStyle w:val="20"/>
          <w:b w:val="0"/>
          <w:sz w:val="28"/>
        </w:rPr>
      </w:pPr>
      <w:r w:rsidRPr="00BF09EE">
        <w:rPr>
          <w:rStyle w:val="20"/>
          <w:b w:val="0"/>
          <w:sz w:val="28"/>
        </w:rPr>
        <w:t>Два этих показателя, SL и TL, являются основными показателями для описания рыб. В профессиональной литературе в подавляющем большинстве случаев используется стандартная длина рыбы (SL).</w:t>
      </w:r>
    </w:p>
    <w:p w:rsidR="00FD2EBD" w:rsidRDefault="00FD2EBD" w:rsidP="00FD2EBD">
      <w:pPr>
        <w:pStyle w:val="aa"/>
        <w:rPr>
          <w:rStyle w:val="20"/>
          <w:b w:val="0"/>
          <w:sz w:val="28"/>
        </w:rPr>
      </w:pPr>
      <w:r w:rsidRPr="00FD2EBD">
        <w:rPr>
          <w:rStyle w:val="20"/>
          <w:b w:val="0"/>
          <w:sz w:val="28"/>
        </w:rPr>
        <w:lastRenderedPageBreak/>
        <w:t xml:space="preserve">Кроме двух основных </w:t>
      </w:r>
      <w:r w:rsidR="00E869FE">
        <w:rPr>
          <w:rStyle w:val="20"/>
          <w:b w:val="0"/>
          <w:sz w:val="28"/>
        </w:rPr>
        <w:t>измерений длины</w:t>
      </w:r>
      <w:r w:rsidRPr="00FD2EBD">
        <w:rPr>
          <w:rStyle w:val="20"/>
          <w:b w:val="0"/>
          <w:sz w:val="28"/>
        </w:rPr>
        <w:t xml:space="preserve"> рыб, существует </w:t>
      </w:r>
      <w:r>
        <w:rPr>
          <w:rStyle w:val="20"/>
          <w:b w:val="0"/>
          <w:sz w:val="28"/>
        </w:rPr>
        <w:t xml:space="preserve">немало </w:t>
      </w:r>
      <w:r w:rsidR="00E869FE">
        <w:rPr>
          <w:rStyle w:val="20"/>
          <w:b w:val="0"/>
          <w:sz w:val="28"/>
        </w:rPr>
        <w:t>других, характеризующих особенности формы тела рыб</w:t>
      </w:r>
      <w:r>
        <w:rPr>
          <w:rStyle w:val="20"/>
          <w:b w:val="0"/>
          <w:sz w:val="28"/>
        </w:rPr>
        <w:t>:</w:t>
      </w:r>
    </w:p>
    <w:p w:rsidR="00FD2EBD" w:rsidRPr="00FD2EBD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FD2EBD">
        <w:rPr>
          <w:rStyle w:val="20"/>
          <w:b w:val="0"/>
          <w:sz w:val="28"/>
        </w:rPr>
        <w:t>(</w:t>
      </w:r>
      <w:proofErr w:type="spellStart"/>
      <w:r w:rsidRPr="00FD2EBD">
        <w:rPr>
          <w:rStyle w:val="20"/>
          <w:b w:val="0"/>
          <w:sz w:val="28"/>
        </w:rPr>
        <w:t>fork</w:t>
      </w:r>
      <w:proofErr w:type="spellEnd"/>
      <w:r w:rsidRPr="00FD2EBD">
        <w:rPr>
          <w:rStyle w:val="20"/>
          <w:b w:val="0"/>
          <w:sz w:val="28"/>
        </w:rPr>
        <w:t xml:space="preserve"> </w:t>
      </w:r>
      <w:proofErr w:type="spellStart"/>
      <w:r w:rsidRPr="00FD2EBD">
        <w:rPr>
          <w:rStyle w:val="20"/>
          <w:b w:val="0"/>
          <w:sz w:val="28"/>
        </w:rPr>
        <w:t>length</w:t>
      </w:r>
      <w:proofErr w:type="spellEnd"/>
      <w:r w:rsidRPr="00FD2EBD">
        <w:rPr>
          <w:rStyle w:val="20"/>
          <w:b w:val="0"/>
          <w:sz w:val="28"/>
        </w:rPr>
        <w:t>) - длина рыбки от начала головы (с закрытым ртом) до выемки хвостового плавника (у рыб с разделенным хвостовым плавником).</w:t>
      </w:r>
    </w:p>
    <w:p w:rsidR="00FD2EBD" w:rsidRPr="00DF5DB8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DF5DB8">
        <w:rPr>
          <w:rStyle w:val="20"/>
          <w:b w:val="0"/>
          <w:sz w:val="28"/>
        </w:rPr>
        <w:t>Длина основания спинного плавника.</w:t>
      </w:r>
      <w:r w:rsidR="00DF5DB8" w:rsidRPr="00DF5DB8">
        <w:rPr>
          <w:rStyle w:val="20"/>
          <w:b w:val="0"/>
          <w:sz w:val="28"/>
        </w:rPr>
        <w:t xml:space="preserve"> </w:t>
      </w:r>
      <w:r w:rsidRPr="00DF5DB8">
        <w:rPr>
          <w:rStyle w:val="20"/>
          <w:b w:val="0"/>
          <w:sz w:val="28"/>
        </w:rPr>
        <w:t>Измерение производится от основания первого луча спинного плавника до основания последнего луча.</w:t>
      </w:r>
    </w:p>
    <w:p w:rsidR="00FD2EBD" w:rsidRPr="00DF5DB8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DF5DB8">
        <w:rPr>
          <w:rStyle w:val="20"/>
          <w:b w:val="0"/>
          <w:sz w:val="28"/>
        </w:rPr>
        <w:t>Длина головы.</w:t>
      </w:r>
      <w:r w:rsidR="00DF5DB8">
        <w:rPr>
          <w:rStyle w:val="20"/>
          <w:b w:val="0"/>
          <w:sz w:val="28"/>
        </w:rPr>
        <w:t xml:space="preserve"> </w:t>
      </w:r>
      <w:r w:rsidRPr="00DF5DB8">
        <w:rPr>
          <w:rStyle w:val="20"/>
          <w:b w:val="0"/>
          <w:sz w:val="28"/>
        </w:rPr>
        <w:t>Измеряется от начала головы (с закрытым ртом) до заднего края жаберной крышки.</w:t>
      </w:r>
    </w:p>
    <w:p w:rsidR="00FD2EBD" w:rsidRPr="00DF5DB8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proofErr w:type="spellStart"/>
      <w:r w:rsidRPr="00DF5DB8">
        <w:rPr>
          <w:rStyle w:val="20"/>
          <w:b w:val="0"/>
          <w:sz w:val="28"/>
        </w:rPr>
        <w:t>Посторбитальная</w:t>
      </w:r>
      <w:proofErr w:type="spellEnd"/>
      <w:r w:rsidRPr="00DF5DB8">
        <w:rPr>
          <w:rStyle w:val="20"/>
          <w:b w:val="0"/>
          <w:sz w:val="28"/>
        </w:rPr>
        <w:t xml:space="preserve"> длина (</w:t>
      </w:r>
      <w:proofErr w:type="spellStart"/>
      <w:r w:rsidRPr="00DF5DB8">
        <w:rPr>
          <w:rStyle w:val="20"/>
          <w:b w:val="0"/>
          <w:sz w:val="28"/>
        </w:rPr>
        <w:t>postorbital</w:t>
      </w:r>
      <w:proofErr w:type="spellEnd"/>
      <w:r w:rsidRPr="00DF5DB8">
        <w:rPr>
          <w:rStyle w:val="20"/>
          <w:b w:val="0"/>
          <w:sz w:val="28"/>
        </w:rPr>
        <w:t xml:space="preserve"> </w:t>
      </w:r>
      <w:proofErr w:type="spellStart"/>
      <w:r w:rsidRPr="00DF5DB8">
        <w:rPr>
          <w:rStyle w:val="20"/>
          <w:b w:val="0"/>
          <w:sz w:val="28"/>
        </w:rPr>
        <w:t>length</w:t>
      </w:r>
      <w:proofErr w:type="spellEnd"/>
      <w:r w:rsidRPr="00DF5DB8">
        <w:rPr>
          <w:rStyle w:val="20"/>
          <w:b w:val="0"/>
          <w:sz w:val="28"/>
        </w:rPr>
        <w:t>).</w:t>
      </w:r>
      <w:r w:rsidR="00DF5DB8">
        <w:rPr>
          <w:rStyle w:val="20"/>
          <w:b w:val="0"/>
          <w:sz w:val="28"/>
        </w:rPr>
        <w:t xml:space="preserve"> </w:t>
      </w:r>
      <w:r w:rsidRPr="00DF5DB8">
        <w:rPr>
          <w:rStyle w:val="20"/>
          <w:b w:val="0"/>
          <w:sz w:val="28"/>
        </w:rPr>
        <w:t>Измеряется от заднего края глаза до заднего края жаберной крышки.</w:t>
      </w:r>
    </w:p>
    <w:p w:rsidR="00FD2EBD" w:rsidRPr="00FD2EBD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FD2EBD">
        <w:rPr>
          <w:rStyle w:val="20"/>
          <w:b w:val="0"/>
          <w:sz w:val="28"/>
        </w:rPr>
        <w:t>Диаметр глаза.</w:t>
      </w:r>
    </w:p>
    <w:p w:rsidR="00DF5DB8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DF5DB8">
        <w:rPr>
          <w:rStyle w:val="20"/>
          <w:b w:val="0"/>
          <w:sz w:val="28"/>
        </w:rPr>
        <w:t>Длина носа (рыла).</w:t>
      </w:r>
      <w:r w:rsidR="00DF5DB8">
        <w:rPr>
          <w:rStyle w:val="20"/>
          <w:b w:val="0"/>
          <w:sz w:val="28"/>
        </w:rPr>
        <w:t xml:space="preserve"> </w:t>
      </w:r>
      <w:r w:rsidRPr="00DF5DB8">
        <w:rPr>
          <w:rStyle w:val="20"/>
          <w:b w:val="0"/>
          <w:sz w:val="28"/>
        </w:rPr>
        <w:t>Измеряется от начала головы (с закрытым</w:t>
      </w:r>
      <w:r w:rsidR="00DF5DB8">
        <w:rPr>
          <w:rStyle w:val="20"/>
          <w:b w:val="0"/>
          <w:sz w:val="28"/>
        </w:rPr>
        <w:t xml:space="preserve"> ртом) до переднего края глаза.</w:t>
      </w:r>
    </w:p>
    <w:p w:rsidR="00FD2EBD" w:rsidRPr="00DF5DB8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DF5DB8">
        <w:rPr>
          <w:rStyle w:val="20"/>
          <w:b w:val="0"/>
          <w:sz w:val="28"/>
        </w:rPr>
        <w:t>Длина челюсти.</w:t>
      </w:r>
      <w:r w:rsidR="00DF5DB8">
        <w:rPr>
          <w:rStyle w:val="20"/>
          <w:b w:val="0"/>
          <w:sz w:val="28"/>
        </w:rPr>
        <w:t xml:space="preserve"> </w:t>
      </w:r>
      <w:r w:rsidRPr="00DF5DB8">
        <w:rPr>
          <w:rStyle w:val="20"/>
          <w:b w:val="0"/>
          <w:sz w:val="28"/>
        </w:rPr>
        <w:t>Измеряется от начала рта (закрытого) до заднего края верхней челюсти.</w:t>
      </w:r>
    </w:p>
    <w:p w:rsidR="00FD2EBD" w:rsidRPr="00FD2EBD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proofErr w:type="spellStart"/>
      <w:r w:rsidRPr="00FD2EBD">
        <w:rPr>
          <w:rStyle w:val="20"/>
          <w:b w:val="0"/>
          <w:sz w:val="28"/>
        </w:rPr>
        <w:t>Добрюшная</w:t>
      </w:r>
      <w:proofErr w:type="spellEnd"/>
      <w:r w:rsidRPr="00FD2EBD">
        <w:rPr>
          <w:rStyle w:val="20"/>
          <w:b w:val="0"/>
          <w:sz w:val="28"/>
        </w:rPr>
        <w:t xml:space="preserve"> длина (</w:t>
      </w:r>
      <w:proofErr w:type="spellStart"/>
      <w:r w:rsidRPr="00FD2EBD">
        <w:rPr>
          <w:rStyle w:val="20"/>
          <w:b w:val="0"/>
          <w:sz w:val="28"/>
        </w:rPr>
        <w:t>prepelvic</w:t>
      </w:r>
      <w:proofErr w:type="spellEnd"/>
      <w:r w:rsidRPr="00FD2EBD">
        <w:rPr>
          <w:rStyle w:val="20"/>
          <w:b w:val="0"/>
          <w:sz w:val="28"/>
        </w:rPr>
        <w:t xml:space="preserve"> </w:t>
      </w:r>
      <w:proofErr w:type="spellStart"/>
      <w:r w:rsidRPr="00FD2EBD">
        <w:rPr>
          <w:rStyle w:val="20"/>
          <w:b w:val="0"/>
          <w:sz w:val="28"/>
        </w:rPr>
        <w:t>length</w:t>
      </w:r>
      <w:proofErr w:type="spellEnd"/>
      <w:r w:rsidRPr="00FD2EBD">
        <w:rPr>
          <w:rStyle w:val="20"/>
          <w:b w:val="0"/>
          <w:sz w:val="28"/>
        </w:rPr>
        <w:t>). Измеряется от начала головы (с закрытым ртом) до переднего края основания брюшных плавников.</w:t>
      </w:r>
    </w:p>
    <w:p w:rsidR="00FD2EBD" w:rsidRPr="00665D12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665D12">
        <w:rPr>
          <w:rStyle w:val="20"/>
          <w:b w:val="0"/>
          <w:sz w:val="28"/>
        </w:rPr>
        <w:t>Длина грудного плавника.</w:t>
      </w:r>
      <w:r w:rsidR="00665D12" w:rsidRPr="00665D12">
        <w:rPr>
          <w:rStyle w:val="20"/>
          <w:b w:val="0"/>
          <w:sz w:val="28"/>
        </w:rPr>
        <w:t xml:space="preserve"> </w:t>
      </w:r>
      <w:r w:rsidRPr="00665D12">
        <w:rPr>
          <w:rStyle w:val="20"/>
          <w:b w:val="0"/>
          <w:sz w:val="28"/>
        </w:rPr>
        <w:t>Измеряется от основания до края грудного плавника.</w:t>
      </w:r>
    </w:p>
    <w:p w:rsidR="00FD2EBD" w:rsidRPr="00372597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372597">
        <w:rPr>
          <w:rStyle w:val="20"/>
          <w:b w:val="0"/>
          <w:sz w:val="28"/>
        </w:rPr>
        <w:t>Длина основания анального плавника.</w:t>
      </w:r>
      <w:r w:rsidR="00372597">
        <w:rPr>
          <w:rStyle w:val="20"/>
          <w:b w:val="0"/>
          <w:sz w:val="28"/>
        </w:rPr>
        <w:t xml:space="preserve"> </w:t>
      </w:r>
      <w:r w:rsidRPr="00372597">
        <w:rPr>
          <w:rStyle w:val="20"/>
          <w:b w:val="0"/>
          <w:sz w:val="28"/>
        </w:rPr>
        <w:t>Измеряется от основания первого луча до основания последнего луча анального плавника.</w:t>
      </w:r>
    </w:p>
    <w:p w:rsidR="00FD2EBD" w:rsidRPr="00372597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372597">
        <w:rPr>
          <w:rStyle w:val="20"/>
          <w:b w:val="0"/>
          <w:sz w:val="28"/>
        </w:rPr>
        <w:t>Длина корня хвоста.</w:t>
      </w:r>
      <w:r w:rsidR="00372597">
        <w:rPr>
          <w:rStyle w:val="20"/>
          <w:b w:val="0"/>
          <w:sz w:val="28"/>
        </w:rPr>
        <w:t xml:space="preserve"> </w:t>
      </w:r>
      <w:r w:rsidRPr="00372597">
        <w:rPr>
          <w:rStyle w:val="20"/>
          <w:b w:val="0"/>
          <w:sz w:val="28"/>
        </w:rPr>
        <w:t xml:space="preserve">Измеряется от заднего края основания анального плавника до начала хвостового плавника (правильнее - до края </w:t>
      </w:r>
      <w:proofErr w:type="spellStart"/>
      <w:r w:rsidRPr="00372597">
        <w:rPr>
          <w:rStyle w:val="20"/>
          <w:b w:val="0"/>
          <w:sz w:val="28"/>
        </w:rPr>
        <w:t>гипуральной</w:t>
      </w:r>
      <w:proofErr w:type="spellEnd"/>
      <w:r w:rsidRPr="00372597">
        <w:rPr>
          <w:rStyle w:val="20"/>
          <w:b w:val="0"/>
          <w:sz w:val="28"/>
        </w:rPr>
        <w:t xml:space="preserve"> кости).</w:t>
      </w:r>
    </w:p>
    <w:p w:rsidR="00FD2EBD" w:rsidRPr="00FD2EBD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FD2EBD">
        <w:rPr>
          <w:rStyle w:val="20"/>
          <w:b w:val="0"/>
          <w:sz w:val="28"/>
        </w:rPr>
        <w:t>Наименьшая высота корня хвоста.</w:t>
      </w:r>
    </w:p>
    <w:p w:rsidR="00FD2EBD" w:rsidRPr="00372597" w:rsidRDefault="00FD2EBD" w:rsidP="00022C33">
      <w:pPr>
        <w:pStyle w:val="aa"/>
        <w:numPr>
          <w:ilvl w:val="0"/>
          <w:numId w:val="7"/>
        </w:numPr>
        <w:rPr>
          <w:rStyle w:val="20"/>
          <w:b w:val="0"/>
          <w:sz w:val="28"/>
        </w:rPr>
      </w:pPr>
      <w:r w:rsidRPr="00FD2EBD">
        <w:rPr>
          <w:rStyle w:val="20"/>
          <w:b w:val="0"/>
          <w:sz w:val="28"/>
        </w:rPr>
        <w:t>Высота тела рыбы.</w:t>
      </w:r>
      <w:r w:rsidR="00372597">
        <w:rPr>
          <w:rStyle w:val="20"/>
          <w:b w:val="0"/>
          <w:sz w:val="28"/>
        </w:rPr>
        <w:t xml:space="preserve"> </w:t>
      </w:r>
      <w:r w:rsidRPr="00372597">
        <w:rPr>
          <w:rStyle w:val="20"/>
          <w:b w:val="0"/>
          <w:sz w:val="28"/>
        </w:rPr>
        <w:t>Измеряется в наиболее высоком месте тела рыбы.</w:t>
      </w:r>
    </w:p>
    <w:p w:rsidR="00271090" w:rsidRPr="0098174D" w:rsidRDefault="00271090" w:rsidP="00552855">
      <w:pPr>
        <w:ind w:firstLine="0"/>
        <w:rPr>
          <w:rStyle w:val="20"/>
          <w:b w:val="0"/>
          <w:sz w:val="28"/>
          <w:szCs w:val="28"/>
        </w:rPr>
      </w:pPr>
      <w:r>
        <w:rPr>
          <w:rStyle w:val="20"/>
        </w:rPr>
        <w:br w:type="page"/>
      </w:r>
    </w:p>
    <w:p w:rsidR="00271090" w:rsidRDefault="00271090" w:rsidP="001576AC">
      <w:pPr>
        <w:pStyle w:val="2"/>
        <w:rPr>
          <w:rStyle w:val="20"/>
          <w:b/>
        </w:rPr>
      </w:pPr>
      <w:bookmarkStart w:id="50" w:name="_Toc42343203"/>
      <w:r w:rsidRPr="001576AC">
        <w:rPr>
          <w:rStyle w:val="20"/>
          <w:b/>
        </w:rPr>
        <w:lastRenderedPageBreak/>
        <w:t>1.4 Определение возраста и возрастного состава уловов</w:t>
      </w:r>
      <w:bookmarkEnd w:id="50"/>
    </w:p>
    <w:p w:rsidR="001576AC" w:rsidRPr="00AD39AD" w:rsidRDefault="001576AC" w:rsidP="001576AC">
      <w:pPr>
        <w:pStyle w:val="aa"/>
      </w:pPr>
      <w:r w:rsidRPr="00AD39AD">
        <w:t>Рост рыб (как процесс, свойственный и др. животным организмам) – увеличение размеров и накопление массы тела при постоянной ее смене. Рост – результат потребления пищи, ее усвоения и построения из нее тела организма.</w:t>
      </w:r>
    </w:p>
    <w:p w:rsidR="001576AC" w:rsidRPr="00AD39AD" w:rsidRDefault="001576AC" w:rsidP="001576AC">
      <w:pPr>
        <w:pStyle w:val="aa"/>
      </w:pPr>
      <w:r w:rsidRPr="00AD39AD">
        <w:t xml:space="preserve">Процесс роста </w:t>
      </w:r>
      <w:proofErr w:type="spellStart"/>
      <w:r w:rsidRPr="00AD39AD">
        <w:t>видоспецифичен</w:t>
      </w:r>
      <w:proofErr w:type="spellEnd"/>
      <w:r w:rsidRPr="00AD39AD">
        <w:t>, он является видовым приспособлением, обеспечивающим единство вида и среды. Медленный рост и малые размеры особей позволяют существовать многочисленной популяции при сравнительно ограниченных кормовых ресурсах. Быстрый рост и крупные размеры обеспечивают особям защиту от врагов, но это возможно при наличии богатой кормовой базы и ограничивает численность популяции.</w:t>
      </w:r>
    </w:p>
    <w:p w:rsidR="00E869FE" w:rsidRDefault="00E869FE" w:rsidP="00D651C4">
      <w:pPr>
        <w:pStyle w:val="aa"/>
        <w:rPr>
          <w:b/>
          <w:i/>
        </w:rPr>
      </w:pPr>
    </w:p>
    <w:p w:rsidR="001576AC" w:rsidRPr="00D651C4" w:rsidRDefault="001576AC" w:rsidP="00D651C4">
      <w:pPr>
        <w:pStyle w:val="aa"/>
        <w:rPr>
          <w:b/>
          <w:i/>
        </w:rPr>
      </w:pPr>
      <w:r w:rsidRPr="00D651C4">
        <w:rPr>
          <w:b/>
          <w:i/>
        </w:rPr>
        <w:t>Значение определения возраста рыб.</w:t>
      </w:r>
    </w:p>
    <w:p w:rsidR="001576AC" w:rsidRPr="00AD39AD" w:rsidRDefault="001576AC" w:rsidP="001576AC">
      <w:pPr>
        <w:pStyle w:val="aa"/>
      </w:pPr>
      <w:r w:rsidRPr="00AD39AD">
        <w:t>Рост рыб идет неравномерно как в течение года, так и в процессе онтогенеза. Неравномерность роста рыб в разные сезоны года связана с образованием на элементах скелета (чешуе, отолитах, плоские кости – позвонки, жаберная крышка, лучах плавников) т.н. годичных колец, отражающих ритмику обменных процессов в организме рыб в течение года и всей жизни. Первое указание на то, что годовые кольца соответствуют периодам замедления и ускорения роста рыб и по ним можно определить возраст, принадлежит голландскому естествоиспытателю</w:t>
      </w:r>
      <w:r>
        <w:t xml:space="preserve"> Антонию В</w:t>
      </w:r>
      <w:r w:rsidRPr="00AD39AD">
        <w:t xml:space="preserve">ан Левенгуку (1684). В </w:t>
      </w:r>
      <w:smartTag w:uri="urn:schemas-microsoft-com:office:smarttags" w:element="metricconverter">
        <w:smartTagPr>
          <w:attr w:name="ProductID" w:val="1898 г"/>
        </w:smartTagPr>
        <w:r w:rsidRPr="00AD39AD">
          <w:t>1898 г</w:t>
        </w:r>
      </w:smartTag>
      <w:r w:rsidRPr="00AD39AD">
        <w:t>. немецкий ученый-ихтиолог Гофф Бауэр описал структуру чешуи карпа и указал на возможность определения возраста по образующимся на чешуе годовым кольцам.</w:t>
      </w:r>
    </w:p>
    <w:p w:rsidR="001576AC" w:rsidRPr="00AD39AD" w:rsidRDefault="001576AC" w:rsidP="001576AC">
      <w:pPr>
        <w:pStyle w:val="aa"/>
        <w:rPr>
          <w:b/>
          <w:u w:val="single"/>
        </w:rPr>
      </w:pPr>
      <w:r w:rsidRPr="00AD39AD">
        <w:t>Только в начале ХХ в. в связи с развитием промыслово-ихтиологических исследований определение возраста становится необходимостью для решения научных и практических задач р</w:t>
      </w:r>
      <w:r w:rsidR="00E869FE">
        <w:t>ыбного хозяйства</w:t>
      </w:r>
      <w:r w:rsidRPr="00AD39AD">
        <w:t>.</w:t>
      </w:r>
    </w:p>
    <w:p w:rsidR="00E869FE" w:rsidRDefault="00E869FE" w:rsidP="00D651C4">
      <w:pPr>
        <w:pStyle w:val="aa"/>
        <w:rPr>
          <w:b/>
          <w:i/>
        </w:rPr>
      </w:pPr>
    </w:p>
    <w:p w:rsidR="001576AC" w:rsidRPr="00D651C4" w:rsidRDefault="001576AC" w:rsidP="00D651C4">
      <w:pPr>
        <w:pStyle w:val="aa"/>
        <w:rPr>
          <w:b/>
          <w:i/>
        </w:rPr>
      </w:pPr>
      <w:r w:rsidRPr="00062639">
        <w:rPr>
          <w:b/>
          <w:i/>
        </w:rPr>
        <w:t>Определение возраста по различным элементам (чешуя, кости, ото</w:t>
      </w:r>
      <w:r w:rsidRPr="00D651C4">
        <w:rPr>
          <w:b/>
          <w:i/>
        </w:rPr>
        <w:t>литы).</w:t>
      </w:r>
    </w:p>
    <w:p w:rsidR="001576AC" w:rsidRPr="00AD39AD" w:rsidRDefault="001576AC" w:rsidP="001576AC">
      <w:pPr>
        <w:pStyle w:val="aa"/>
      </w:pPr>
      <w:r w:rsidRPr="00AD39AD">
        <w:t>Опред</w:t>
      </w:r>
      <w:r>
        <w:t>еление</w:t>
      </w:r>
      <w:r w:rsidRPr="00AD39AD">
        <w:t xml:space="preserve"> возраста производят только по костной чешуе (костистые). Плакоидная и ганоидная чешуя для этих целей не пригодны.</w:t>
      </w:r>
    </w:p>
    <w:p w:rsidR="001576AC" w:rsidRPr="00AD39AD" w:rsidRDefault="001576AC" w:rsidP="001576AC">
      <w:pPr>
        <w:pStyle w:val="aa"/>
      </w:pPr>
      <w:r w:rsidRPr="00AD39AD">
        <w:rPr>
          <w:u w:val="single"/>
        </w:rPr>
        <w:lastRenderedPageBreak/>
        <w:t>Строение чешуи</w:t>
      </w:r>
      <w:r>
        <w:t xml:space="preserve">: </w:t>
      </w:r>
      <w:r w:rsidRPr="00AD39AD">
        <w:t>чешуя – усеченная пирамида, только очень плоская, новые слои (более широкие) растут снизу (от тела). На покровном слое чешуи образуются склериты, или валики. Их ширина и расстояние между ними оказываются то широким (в период интенсивного роста рыб), то узким (в период медленного роста). Таким образом на чешуе образуются широкие и узк</w:t>
      </w:r>
      <w:r>
        <w:t>ие</w:t>
      </w:r>
      <w:r w:rsidRPr="00AD39AD">
        <w:t xml:space="preserve"> зоны роста. Внешняя граница сближенных склеритов – т.н. суженной зоны роста – рассматривается как годовое кольцо. У большинства рыб годовое кольцо образуется весной.</w:t>
      </w:r>
    </w:p>
    <w:p w:rsidR="001576AC" w:rsidRPr="00AD39AD" w:rsidRDefault="001576AC" w:rsidP="001576AC">
      <w:pPr>
        <w:pStyle w:val="aa"/>
      </w:pPr>
      <w:r w:rsidRPr="00AD39AD">
        <w:t>Периоды ускоренного и замедленного роста рыб, зависящие от их физиологического состояния, связаны не только с температурой, но и с ходом жизненного цикла рыб (миграции, нерест) – поэтому у тропических рыб также имеются годовые кольца на чешуе.</w:t>
      </w:r>
    </w:p>
    <w:p w:rsidR="001576AC" w:rsidRPr="00AD39AD" w:rsidRDefault="001576AC" w:rsidP="001576AC">
      <w:pPr>
        <w:pStyle w:val="aa"/>
        <w:rPr>
          <w:b/>
          <w:u w:val="single"/>
        </w:rPr>
      </w:pPr>
      <w:r w:rsidRPr="00AD39AD">
        <w:rPr>
          <w:u w:val="single"/>
        </w:rPr>
        <w:t xml:space="preserve">Кости </w:t>
      </w:r>
      <w:r w:rsidR="00E869FE">
        <w:rPr>
          <w:u w:val="single"/>
        </w:rPr>
        <w:t>и</w:t>
      </w:r>
      <w:r w:rsidRPr="00AD39AD">
        <w:rPr>
          <w:u w:val="single"/>
        </w:rPr>
        <w:t xml:space="preserve"> отолиты</w:t>
      </w:r>
      <w:r w:rsidR="00E869FE">
        <w:rPr>
          <w:u w:val="single"/>
        </w:rPr>
        <w:t>:</w:t>
      </w:r>
      <w:r w:rsidR="00E869FE" w:rsidRPr="00D651C4">
        <w:t xml:space="preserve"> </w:t>
      </w:r>
      <w:r w:rsidRPr="00AD39AD">
        <w:t>на костях и отолитах у рыб, как и на чешуе, образуются наслоения, соответствующие годовым циклам жизни. Кости и отолиты используются в качестве контроля при определении возраста или тогда, когда использование чешуи невозможно или затруднено (хамса, тюлька, угорь</w:t>
      </w:r>
      <w:r w:rsidRPr="00AD39AD">
        <w:rPr>
          <w:b/>
        </w:rPr>
        <w:t>)</w:t>
      </w:r>
    </w:p>
    <w:p w:rsidR="00E869FE" w:rsidRDefault="00E869FE" w:rsidP="00D651C4">
      <w:pPr>
        <w:pStyle w:val="aa"/>
        <w:rPr>
          <w:b/>
          <w:i/>
        </w:rPr>
      </w:pPr>
    </w:p>
    <w:p w:rsidR="001576AC" w:rsidRPr="00D651C4" w:rsidRDefault="001576AC" w:rsidP="00D651C4">
      <w:pPr>
        <w:pStyle w:val="aa"/>
        <w:rPr>
          <w:b/>
          <w:i/>
        </w:rPr>
      </w:pPr>
      <w:r w:rsidRPr="00062639">
        <w:rPr>
          <w:b/>
          <w:i/>
        </w:rPr>
        <w:t>Возрастные группы</w:t>
      </w:r>
    </w:p>
    <w:p w:rsidR="001576AC" w:rsidRPr="00AD39AD" w:rsidRDefault="001576AC" w:rsidP="001576AC">
      <w:pPr>
        <w:pStyle w:val="aa"/>
      </w:pPr>
      <w:r w:rsidRPr="00AD39AD">
        <w:t>Возрастные группы</w:t>
      </w:r>
      <w:r>
        <w:t xml:space="preserve"> – </w:t>
      </w:r>
      <w:r w:rsidRPr="00AD39AD">
        <w:t xml:space="preserve">совокупность рыб одного возраста. Принято выделять: </w:t>
      </w:r>
    </w:p>
    <w:p w:rsidR="001576AC" w:rsidRPr="00AD39AD" w:rsidRDefault="001576AC" w:rsidP="001576AC">
      <w:pPr>
        <w:pStyle w:val="aa"/>
      </w:pPr>
      <w:r w:rsidRPr="00AD39AD">
        <w:t xml:space="preserve">С момента выклева эмбриона из оболочки и до почти полного рассасывания желточного мешка стадия носит название </w:t>
      </w:r>
      <w:proofErr w:type="spellStart"/>
      <w:r w:rsidRPr="00AD39AD">
        <w:rPr>
          <w:b/>
          <w:bCs/>
          <w:i/>
        </w:rPr>
        <w:t>предличинки</w:t>
      </w:r>
      <w:proofErr w:type="spellEnd"/>
      <w:r w:rsidRPr="00AD39AD">
        <w:rPr>
          <w:b/>
          <w:bCs/>
          <w:i/>
        </w:rPr>
        <w:t xml:space="preserve"> </w:t>
      </w:r>
      <w:r w:rsidRPr="00AD39AD">
        <w:rPr>
          <w:i/>
        </w:rPr>
        <w:t xml:space="preserve">или </w:t>
      </w:r>
      <w:r w:rsidRPr="00AD39AD">
        <w:rPr>
          <w:b/>
          <w:bCs/>
          <w:i/>
        </w:rPr>
        <w:t>свободного эмбриона</w:t>
      </w:r>
      <w:r w:rsidRPr="00AD39AD">
        <w:t>.</w:t>
      </w:r>
    </w:p>
    <w:p w:rsidR="001576AC" w:rsidRPr="00AD39AD" w:rsidRDefault="001576AC" w:rsidP="001576AC">
      <w:pPr>
        <w:pStyle w:val="aa"/>
      </w:pPr>
      <w:r w:rsidRPr="00AD39AD">
        <w:rPr>
          <w:b/>
          <w:bCs/>
          <w:i/>
        </w:rPr>
        <w:t>Личинка</w:t>
      </w:r>
      <w:r>
        <w:t xml:space="preserve"> – </w:t>
      </w:r>
      <w:r w:rsidRPr="00AD39AD">
        <w:t>с момента перехода на смешанное питание и до начала закладки чешуи.</w:t>
      </w:r>
    </w:p>
    <w:p w:rsidR="001576AC" w:rsidRPr="00AD39AD" w:rsidRDefault="001576AC" w:rsidP="001576AC">
      <w:pPr>
        <w:pStyle w:val="aa"/>
      </w:pPr>
      <w:r w:rsidRPr="00AD39AD">
        <w:rPr>
          <w:b/>
          <w:bCs/>
          <w:i/>
        </w:rPr>
        <w:t>Малек</w:t>
      </w:r>
      <w:r w:rsidRPr="00AD39AD">
        <w:rPr>
          <w:i/>
        </w:rPr>
        <w:t xml:space="preserve"> </w:t>
      </w:r>
      <w:r w:rsidRPr="00AD39AD">
        <w:t>– тело уже покрыто чешуей, по внешнему виду начинает напоминать взрослую особь.</w:t>
      </w:r>
    </w:p>
    <w:p w:rsidR="001576AC" w:rsidRPr="00AD39AD" w:rsidRDefault="001576AC" w:rsidP="001576AC">
      <w:pPr>
        <w:pStyle w:val="aa"/>
      </w:pPr>
      <w:r w:rsidRPr="00AD39AD">
        <w:rPr>
          <w:b/>
          <w:i/>
        </w:rPr>
        <w:t>Сеголеток</w:t>
      </w:r>
      <w:r w:rsidRPr="00AD39AD">
        <w:t xml:space="preserve"> – рыба данного года рождения, обозначается знаком 0 или 0+, в первой половине года называется мальком. Знаком плюс обозначают начало прироста следующего года.</w:t>
      </w:r>
    </w:p>
    <w:p w:rsidR="001576AC" w:rsidRPr="00AD39AD" w:rsidRDefault="001576AC" w:rsidP="001576AC">
      <w:pPr>
        <w:pStyle w:val="aa"/>
        <w:rPr>
          <w:b/>
          <w:i/>
        </w:rPr>
      </w:pPr>
      <w:r w:rsidRPr="00AD39AD">
        <w:rPr>
          <w:b/>
          <w:i/>
        </w:rPr>
        <w:t xml:space="preserve">Годовик </w:t>
      </w:r>
      <w:r w:rsidRPr="00AD39AD">
        <w:t>– перезимовавший сеголеток, в первой половине календарного</w:t>
      </w:r>
      <w:r>
        <w:t xml:space="preserve"> года </w:t>
      </w:r>
      <w:r w:rsidRPr="00AD39AD">
        <w:t>(1. – с точкой);</w:t>
      </w:r>
    </w:p>
    <w:p w:rsidR="001576AC" w:rsidRPr="00AD39AD" w:rsidRDefault="001576AC" w:rsidP="001576AC">
      <w:pPr>
        <w:pStyle w:val="aa"/>
        <w:rPr>
          <w:b/>
          <w:i/>
        </w:rPr>
      </w:pPr>
      <w:r>
        <w:rPr>
          <w:b/>
          <w:i/>
        </w:rPr>
        <w:lastRenderedPageBreak/>
        <w:t xml:space="preserve">Двухлеток – </w:t>
      </w:r>
      <w:r w:rsidRPr="00AD39AD">
        <w:t>рыба, прожившая два вегетационных периода, т.е. годовик, доживший до второй половины лета или до осени (1+);</w:t>
      </w:r>
    </w:p>
    <w:p w:rsidR="001576AC" w:rsidRPr="00AD39AD" w:rsidRDefault="001576AC" w:rsidP="001576AC">
      <w:pPr>
        <w:pStyle w:val="aa"/>
        <w:rPr>
          <w:b/>
          <w:i/>
        </w:rPr>
      </w:pPr>
      <w:proofErr w:type="spellStart"/>
      <w:r w:rsidRPr="00AD39AD">
        <w:rPr>
          <w:b/>
          <w:i/>
        </w:rPr>
        <w:t>Двухгодовик</w:t>
      </w:r>
      <w:proofErr w:type="spellEnd"/>
      <w:r w:rsidRPr="00AD39AD">
        <w:t xml:space="preserve"> – перезимовавший двухлеток, в первой половине календарного</w:t>
      </w:r>
      <w:r>
        <w:t xml:space="preserve"> года </w:t>
      </w:r>
      <w:r w:rsidRPr="00AD39AD">
        <w:t xml:space="preserve">(2. – </w:t>
      </w:r>
      <w:r>
        <w:t xml:space="preserve">с точкой) </w:t>
      </w:r>
      <w:r w:rsidRPr="00AD39AD">
        <w:t>и т.д. по годам</w:t>
      </w:r>
    </w:p>
    <w:p w:rsidR="003B5FF1" w:rsidRDefault="003B5FF1" w:rsidP="00D651C4">
      <w:pPr>
        <w:pStyle w:val="aa"/>
        <w:rPr>
          <w:b/>
          <w:i/>
        </w:rPr>
      </w:pPr>
    </w:p>
    <w:p w:rsidR="001576AC" w:rsidRPr="00D651C4" w:rsidRDefault="001576AC" w:rsidP="00D651C4">
      <w:pPr>
        <w:pStyle w:val="aa"/>
        <w:rPr>
          <w:b/>
          <w:i/>
        </w:rPr>
      </w:pPr>
      <w:r w:rsidRPr="00062639">
        <w:rPr>
          <w:b/>
          <w:i/>
        </w:rPr>
        <w:t xml:space="preserve">Характеристика </w:t>
      </w:r>
      <w:r w:rsidRPr="00D651C4">
        <w:rPr>
          <w:b/>
          <w:i/>
        </w:rPr>
        <w:t>линейного</w:t>
      </w:r>
      <w:r w:rsidR="003B5FF1">
        <w:rPr>
          <w:b/>
          <w:i/>
        </w:rPr>
        <w:t xml:space="preserve"> и </w:t>
      </w:r>
      <w:r w:rsidR="003B5FF1" w:rsidRPr="00024083">
        <w:rPr>
          <w:b/>
          <w:i/>
        </w:rPr>
        <w:t>весового</w:t>
      </w:r>
      <w:r w:rsidRPr="00062639">
        <w:rPr>
          <w:b/>
          <w:i/>
        </w:rPr>
        <w:t xml:space="preserve"> роста рыб.</w:t>
      </w:r>
    </w:p>
    <w:p w:rsidR="001576AC" w:rsidRPr="00AD39AD" w:rsidRDefault="001576AC" w:rsidP="001576AC">
      <w:pPr>
        <w:pStyle w:val="aa"/>
      </w:pPr>
      <w:r w:rsidRPr="00AD39AD">
        <w:t>Линейный и весовой рост (рост массы) оценивается путем анализа (сопоставления) статистических данных о длине и массе рыб одного возраста, пой</w:t>
      </w:r>
      <w:r>
        <w:t xml:space="preserve">манных в одно и то же время – </w:t>
      </w:r>
      <w:r w:rsidRPr="00AD39AD">
        <w:t>выводы о сезонных и ежегодных приростах, скорости роста, замедлении или усилении роста в отдельные периоды жизни и календарные годы. Изучение особенностей роста в течение жизни рыбы невозможно без учета закономерностей их индивидуального развития.</w:t>
      </w:r>
    </w:p>
    <w:p w:rsidR="001576AC" w:rsidRPr="00AD39AD" w:rsidRDefault="001576AC" w:rsidP="001576AC">
      <w:pPr>
        <w:pStyle w:val="aa"/>
      </w:pPr>
      <w:r w:rsidRPr="00AD39AD">
        <w:t>Измерение личинок и мальков на ранних стадиях развития проводят с помощью окуляр-микрометра. Более крупную молодь измеряют штанге</w:t>
      </w:r>
      <w:r w:rsidR="003B5FF1">
        <w:t>н</w:t>
      </w:r>
      <w:r w:rsidRPr="00AD39AD">
        <w:t>циркулем.</w:t>
      </w:r>
      <w:r>
        <w:t xml:space="preserve"> </w:t>
      </w:r>
      <w:r w:rsidRPr="00AD39AD">
        <w:t>Для измерения крупной рыбы пользуются линейкой, мерной лентой или измерительной доской. Соответственно взвешивание рыбы ведут на тор</w:t>
      </w:r>
      <w:r w:rsidR="003B5FF1">
        <w:t>с</w:t>
      </w:r>
      <w:r w:rsidRPr="00AD39AD">
        <w:t xml:space="preserve">ионных, </w:t>
      </w:r>
      <w:r w:rsidR="003B5FF1">
        <w:t xml:space="preserve">лабораторных или </w:t>
      </w:r>
      <w:r w:rsidRPr="00AD39AD">
        <w:t>технических весах.</w:t>
      </w:r>
    </w:p>
    <w:p w:rsidR="001576AC" w:rsidRPr="00AD39AD" w:rsidRDefault="001576AC" w:rsidP="001576AC">
      <w:pPr>
        <w:pStyle w:val="aa"/>
      </w:pPr>
      <w:r w:rsidRPr="00AD39AD">
        <w:t>По данным систематических измерений можно определить скорость роста, которая определяется в абсолютных или относительных величинах.</w:t>
      </w:r>
    </w:p>
    <w:p w:rsidR="001576AC" w:rsidRDefault="001576AC" w:rsidP="001576AC">
      <w:pPr>
        <w:pStyle w:val="aa"/>
      </w:pPr>
      <w:r w:rsidRPr="00AD39AD">
        <w:t>Скорость роста в величинах абсолютного прироста может быть выражена формулой:</w:t>
      </w:r>
    </w:p>
    <w:p w:rsidR="001576AC" w:rsidRDefault="001576AC" w:rsidP="001576AC">
      <w:pPr>
        <w:spacing w:before="40" w:after="40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>A=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-v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-t</m:t>
            </m:r>
          </m:den>
        </m:f>
      </m:oMath>
      <w:r>
        <w:rPr>
          <w:szCs w:val="28"/>
        </w:rPr>
        <w:tab/>
      </w:r>
      <w:r w:rsidRPr="00245B1E">
        <w:rPr>
          <w:szCs w:val="28"/>
        </w:rPr>
        <w:t>(8.1)</w:t>
      </w:r>
    </w:p>
    <w:p w:rsidR="001576AC" w:rsidRPr="00AD39AD" w:rsidRDefault="001576AC" w:rsidP="001576AC">
      <w:pPr>
        <w:pStyle w:val="aa"/>
      </w:pPr>
      <w:r w:rsidRPr="00245B1E">
        <w:t xml:space="preserve">где: </w:t>
      </w:r>
      <w:r w:rsidRPr="00245B1E">
        <w:rPr>
          <w:lang w:val="en-US"/>
        </w:rPr>
        <w:t>v</w:t>
      </w:r>
      <w:r w:rsidRPr="00245B1E">
        <w:t xml:space="preserve"> – длина или</w:t>
      </w:r>
      <w:r w:rsidRPr="00AD39AD">
        <w:t xml:space="preserve"> масса рыбы,</w:t>
      </w:r>
    </w:p>
    <w:p w:rsidR="001576AC" w:rsidRPr="00AD39AD" w:rsidRDefault="001576AC" w:rsidP="001576AC">
      <w:pPr>
        <w:pStyle w:val="aa"/>
      </w:pPr>
      <w:r w:rsidRPr="00AD39AD">
        <w:rPr>
          <w:lang w:val="en-US"/>
        </w:rPr>
        <w:t>t</w:t>
      </w:r>
      <w:r w:rsidRPr="00AD39AD">
        <w:t xml:space="preserve"> – время наблюдения.</w:t>
      </w:r>
    </w:p>
    <w:p w:rsidR="001576AC" w:rsidRDefault="001576AC" w:rsidP="001576AC">
      <w:pPr>
        <w:pStyle w:val="aa"/>
      </w:pPr>
      <w:r w:rsidRPr="00AD39AD">
        <w:t>Для суждения о сравнительной скорости роста вычисляют относительный прирост, или относительную скорость роста, что позволяет судить об интенсивности процесса роста.</w:t>
      </w:r>
    </w:p>
    <w:p w:rsidR="001576AC" w:rsidRPr="00245B1E" w:rsidRDefault="001576AC" w:rsidP="001576AC">
      <w:pPr>
        <w:spacing w:before="40" w:after="40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>R=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-v)*100%</m:t>
            </m:r>
          </m:num>
          <m:den>
            <m:r>
              <w:rPr>
                <w:rFonts w:ascii="Cambria Math" w:hAnsi="Cambria Math"/>
                <w:szCs w:val="28"/>
              </w:rPr>
              <m:t>0,5*(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+v)</m:t>
            </m:r>
          </m:den>
        </m:f>
      </m:oMath>
      <w:r>
        <w:rPr>
          <w:szCs w:val="28"/>
        </w:rPr>
        <w:tab/>
      </w:r>
      <w:r w:rsidRPr="00245B1E">
        <w:rPr>
          <w:szCs w:val="28"/>
        </w:rPr>
        <w:t>(8.2)</w:t>
      </w:r>
    </w:p>
    <w:p w:rsidR="001576AC" w:rsidRPr="00AD39AD" w:rsidRDefault="001576AC" w:rsidP="001576AC">
      <w:pPr>
        <w:pStyle w:val="aa"/>
      </w:pPr>
      <w:r w:rsidRPr="00AD39AD">
        <w:lastRenderedPageBreak/>
        <w:t>По данной формуле относительную скорость роста определяют как отношение величины прироста к величине рыбы, средней между начальной и конечной за принятый промежуток измерения. С увеличением возраста рыбы (до определенного возраста) относительная скорость роста (массы) постепенно снижается, а абсолютного прироста возрастает.</w:t>
      </w:r>
    </w:p>
    <w:p w:rsidR="001576AC" w:rsidRDefault="001576AC" w:rsidP="001576AC">
      <w:pPr>
        <w:pStyle w:val="aa"/>
      </w:pPr>
      <w:r w:rsidRPr="00AD39AD">
        <w:t>Темп роста оценивают также по удельной скорости роста (Шмальгаузен, 1928):</w:t>
      </w:r>
    </w:p>
    <w:p w:rsidR="001576AC" w:rsidRDefault="001576AC" w:rsidP="001576AC">
      <w:pPr>
        <w:spacing w:before="40" w:after="40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>C=(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)/(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sub>
                </m:sSub>
              </m:e>
            </m:func>
          </m:e>
        </m:func>
        <m:r>
          <w:rPr>
            <w:rFonts w:ascii="Cambria Math" w:hAnsi="Cambria Math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>
        <w:rPr>
          <w:szCs w:val="28"/>
        </w:rPr>
        <w:tab/>
      </w:r>
      <w:r w:rsidRPr="00031613">
        <w:rPr>
          <w:szCs w:val="28"/>
        </w:rPr>
        <w:t>(8.3)</w:t>
      </w:r>
    </w:p>
    <w:p w:rsidR="001576AC" w:rsidRPr="00AD39AD" w:rsidRDefault="001576AC" w:rsidP="001576AC">
      <w:pPr>
        <w:pStyle w:val="aa"/>
        <w:rPr>
          <w:vertAlign w:val="subscript"/>
        </w:rPr>
      </w:pPr>
      <w:r w:rsidRPr="00AD39AD">
        <w:t xml:space="preserve">где </w:t>
      </w:r>
      <w:r w:rsidRPr="00AD39AD">
        <w:rPr>
          <w:lang w:val="en-US"/>
        </w:rPr>
        <w:t>y</w:t>
      </w:r>
      <w:r w:rsidRPr="00AD39AD">
        <w:rPr>
          <w:vertAlign w:val="subscript"/>
        </w:rPr>
        <w:t xml:space="preserve">0 </w:t>
      </w:r>
      <w:r w:rsidRPr="00AD39AD">
        <w:t xml:space="preserve">– длина (масса) рыбы в момент времени </w:t>
      </w:r>
      <w:r w:rsidRPr="00AD39AD">
        <w:rPr>
          <w:lang w:val="en-US"/>
        </w:rPr>
        <w:t>t</w:t>
      </w:r>
      <w:r w:rsidRPr="00AD39AD">
        <w:rPr>
          <w:vertAlign w:val="subscript"/>
        </w:rPr>
        <w:t>0</w:t>
      </w:r>
    </w:p>
    <w:p w:rsidR="001576AC" w:rsidRPr="00AD39AD" w:rsidRDefault="001576AC" w:rsidP="001576AC">
      <w:pPr>
        <w:pStyle w:val="aa"/>
        <w:rPr>
          <w:vertAlign w:val="subscript"/>
        </w:rPr>
      </w:pPr>
      <w:proofErr w:type="spellStart"/>
      <w:r w:rsidRPr="00AD39AD">
        <w:rPr>
          <w:lang w:val="en-US"/>
        </w:rPr>
        <w:t>y</w:t>
      </w:r>
      <w:r w:rsidRPr="00AD39AD">
        <w:rPr>
          <w:vertAlign w:val="subscript"/>
          <w:lang w:val="en-US"/>
        </w:rPr>
        <w:t>n</w:t>
      </w:r>
      <w:proofErr w:type="spellEnd"/>
      <w:r w:rsidRPr="00AD39AD">
        <w:t xml:space="preserve"> – длина (масса) рыбы в момент времени </w:t>
      </w:r>
      <w:proofErr w:type="spellStart"/>
      <w:r w:rsidRPr="00AD39AD">
        <w:rPr>
          <w:lang w:val="en-US"/>
        </w:rPr>
        <w:t>t</w:t>
      </w:r>
      <w:r w:rsidRPr="00AD39AD">
        <w:rPr>
          <w:vertAlign w:val="subscript"/>
          <w:lang w:val="en-US"/>
        </w:rPr>
        <w:t>n</w:t>
      </w:r>
      <w:proofErr w:type="spellEnd"/>
    </w:p>
    <w:p w:rsidR="001576AC" w:rsidRPr="00AD39AD" w:rsidRDefault="001576AC" w:rsidP="001576AC">
      <w:pPr>
        <w:pStyle w:val="aa"/>
      </w:pPr>
      <w:r w:rsidRPr="00AD39AD">
        <w:t>В настоящее время применяют в основном два метода определения возраста рыб:</w:t>
      </w:r>
    </w:p>
    <w:p w:rsidR="001576AC" w:rsidRPr="00D651C4" w:rsidRDefault="001576AC" w:rsidP="00D651C4">
      <w:pPr>
        <w:pStyle w:val="aa"/>
      </w:pPr>
      <w:r w:rsidRPr="00062639">
        <w:t>метод анализа размерного состава;</w:t>
      </w:r>
    </w:p>
    <w:p w:rsidR="001576AC" w:rsidRPr="00D651C4" w:rsidRDefault="001576AC" w:rsidP="00D651C4">
      <w:pPr>
        <w:pStyle w:val="aa"/>
      </w:pPr>
      <w:r w:rsidRPr="00D651C4">
        <w:t>метод, основанный на подсчете элементов (колец, зон, слоев) регистрирующих структур (чешуй, костей, отолитов).</w:t>
      </w:r>
    </w:p>
    <w:p w:rsidR="001576AC" w:rsidRPr="00D651C4" w:rsidRDefault="001576AC" w:rsidP="00D651C4">
      <w:pPr>
        <w:pStyle w:val="aa"/>
      </w:pPr>
    </w:p>
    <w:p w:rsidR="001576AC" w:rsidRPr="00AD39AD" w:rsidRDefault="001576AC" w:rsidP="001576AC">
      <w:pPr>
        <w:ind w:left="2124" w:hanging="1727"/>
        <w:rPr>
          <w:b/>
          <w:i/>
          <w:szCs w:val="28"/>
        </w:rPr>
      </w:pPr>
      <w:r w:rsidRPr="00AD39AD">
        <w:rPr>
          <w:b/>
          <w:i/>
          <w:szCs w:val="28"/>
        </w:rPr>
        <w:t>Способы ретроспективной оценки роста рыб.</w:t>
      </w:r>
    </w:p>
    <w:p w:rsidR="001576AC" w:rsidRDefault="001576AC" w:rsidP="001576AC">
      <w:pPr>
        <w:pStyle w:val="aa"/>
      </w:pPr>
      <w:r w:rsidRPr="00AD39AD">
        <w:t xml:space="preserve">Ретроспективная оценка роста рыб – путем обратных </w:t>
      </w:r>
      <w:proofErr w:type="spellStart"/>
      <w:r w:rsidRPr="00AD39AD">
        <w:t>расчислений</w:t>
      </w:r>
      <w:proofErr w:type="spellEnd"/>
      <w:r w:rsidRPr="00AD39AD">
        <w:t xml:space="preserve"> – предложен норвежским ученым </w:t>
      </w:r>
      <w:proofErr w:type="spellStart"/>
      <w:r w:rsidRPr="00AD39AD">
        <w:t>Эйнаром</w:t>
      </w:r>
      <w:proofErr w:type="spellEnd"/>
      <w:r w:rsidRPr="00AD39AD">
        <w:t xml:space="preserve"> </w:t>
      </w:r>
      <w:proofErr w:type="spellStart"/>
      <w:r w:rsidRPr="00AD39AD">
        <w:t>Леа</w:t>
      </w:r>
      <w:proofErr w:type="spellEnd"/>
      <w:r w:rsidRPr="00AD39AD">
        <w:t xml:space="preserve">. Принцип оценки – прямо пропорциональная зависимость ширины всей чешуи от центра до ее края или ширины соответствующих годовых колец от длины всей рыбы или приростов длины в отдельные годы. </w:t>
      </w:r>
      <w:r>
        <w:t>Формула:</w:t>
      </w:r>
    </w:p>
    <w:p w:rsidR="001576AC" w:rsidRPr="00E05DCA" w:rsidRDefault="0009309C" w:rsidP="001576AC">
      <w:pPr>
        <w:spacing w:before="40" w:after="4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Cs w:val="28"/>
              </w:rPr>
              <m:t>H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H</m:t>
                </m:r>
              </m:sub>
            </m:sSub>
            <m:r>
              <w:rPr>
                <w:rFonts w:ascii="Cambria Math" w:hAnsi="Cambria Math"/>
                <w:szCs w:val="28"/>
              </w:rPr>
              <m:t>*L</m:t>
            </m:r>
          </m:num>
          <m:den>
            <m:r>
              <w:rPr>
                <w:rFonts w:ascii="Cambria Math" w:hAnsi="Cambria Math"/>
                <w:szCs w:val="28"/>
              </w:rPr>
              <m:t>v</m:t>
            </m:r>
          </m:den>
        </m:f>
      </m:oMath>
      <w:r w:rsidR="001576AC">
        <w:rPr>
          <w:szCs w:val="28"/>
        </w:rPr>
        <w:tab/>
      </w:r>
      <w:r w:rsidR="001576AC" w:rsidRPr="00E05DCA">
        <w:rPr>
          <w:szCs w:val="28"/>
        </w:rPr>
        <w:t>(8.5)</w:t>
      </w:r>
    </w:p>
    <w:p w:rsidR="001576AC" w:rsidRPr="00AD39AD" w:rsidRDefault="001576AC" w:rsidP="001576AC">
      <w:pPr>
        <w:pStyle w:val="aa"/>
      </w:pPr>
      <w:r w:rsidRPr="00AD39AD">
        <w:t xml:space="preserve">где: </w:t>
      </w:r>
      <w:r w:rsidRPr="00AD39AD">
        <w:rPr>
          <w:lang w:val="en-US"/>
        </w:rPr>
        <w:t>L</w:t>
      </w:r>
      <w:r w:rsidRPr="00AD39AD">
        <w:rPr>
          <w:vertAlign w:val="subscript"/>
        </w:rPr>
        <w:t>н</w:t>
      </w:r>
      <w:r w:rsidRPr="00AD39AD">
        <w:t xml:space="preserve"> – длина рыбы за какой-то год;</w:t>
      </w:r>
    </w:p>
    <w:p w:rsidR="001576AC" w:rsidRPr="00AD39AD" w:rsidRDefault="001576AC" w:rsidP="001576AC">
      <w:pPr>
        <w:pStyle w:val="aa"/>
      </w:pPr>
      <w:r w:rsidRPr="00AD39AD">
        <w:rPr>
          <w:lang w:val="en-US"/>
        </w:rPr>
        <w:t>L</w:t>
      </w:r>
      <w:r w:rsidRPr="00AD39AD">
        <w:t xml:space="preserve"> – длина рыбы;</w:t>
      </w:r>
    </w:p>
    <w:p w:rsidR="001576AC" w:rsidRPr="00AD39AD" w:rsidRDefault="001576AC" w:rsidP="001576AC">
      <w:pPr>
        <w:pStyle w:val="aa"/>
      </w:pPr>
      <w:r w:rsidRPr="00AD39AD">
        <w:rPr>
          <w:lang w:val="en-US"/>
        </w:rPr>
        <w:t>v</w:t>
      </w:r>
      <w:r w:rsidRPr="00AD39AD">
        <w:rPr>
          <w:vertAlign w:val="subscript"/>
        </w:rPr>
        <w:t>н</w:t>
      </w:r>
      <w:r w:rsidRPr="00AD39AD">
        <w:t xml:space="preserve"> – длина чешуи за какой-то год;</w:t>
      </w:r>
    </w:p>
    <w:p w:rsidR="001576AC" w:rsidRPr="00AD39AD" w:rsidRDefault="001576AC" w:rsidP="001576AC">
      <w:pPr>
        <w:pStyle w:val="aa"/>
      </w:pPr>
      <w:r w:rsidRPr="00AD39AD">
        <w:rPr>
          <w:lang w:val="en-US"/>
        </w:rPr>
        <w:t>v</w:t>
      </w:r>
      <w:r w:rsidRPr="00AD39AD">
        <w:t xml:space="preserve"> – длина всей чешуи.</w:t>
      </w:r>
    </w:p>
    <w:p w:rsidR="001576AC" w:rsidRPr="00AD39AD" w:rsidRDefault="001576AC" w:rsidP="001576AC">
      <w:pPr>
        <w:pStyle w:val="aa"/>
      </w:pPr>
      <w:r w:rsidRPr="00AD39AD">
        <w:lastRenderedPageBreak/>
        <w:t xml:space="preserve">Э. </w:t>
      </w:r>
      <w:proofErr w:type="spellStart"/>
      <w:r w:rsidRPr="00AD39AD">
        <w:t>Леа</w:t>
      </w:r>
      <w:proofErr w:type="spellEnd"/>
      <w:r w:rsidRPr="00AD39AD">
        <w:t xml:space="preserve"> сконструировал специальный прибор – русский ученый Г.</w:t>
      </w:r>
      <w:r w:rsidR="003B5FF1">
        <w:t> </w:t>
      </w:r>
      <w:r w:rsidRPr="00AD39AD">
        <w:t>Н.</w:t>
      </w:r>
      <w:r w:rsidR="003B5FF1">
        <w:t> </w:t>
      </w:r>
      <w:r w:rsidRPr="00AD39AD">
        <w:t>Монастырский его усовершенствовал и предложил проецировать чешую при помощи рис</w:t>
      </w:r>
      <w:r>
        <w:t>овального</w:t>
      </w:r>
      <w:r w:rsidRPr="00AD39AD">
        <w:t xml:space="preserve"> аппарата на доску с логарифмической линейкой.</w:t>
      </w:r>
    </w:p>
    <w:p w:rsidR="001576AC" w:rsidRPr="00AD39AD" w:rsidRDefault="001576AC" w:rsidP="001576AC">
      <w:pPr>
        <w:pStyle w:val="aa"/>
      </w:pPr>
      <w:r w:rsidRPr="00AD39AD">
        <w:rPr>
          <w:u w:val="single"/>
        </w:rPr>
        <w:t>Феномен Розы Ли</w:t>
      </w:r>
      <w:r w:rsidRPr="00AD39AD">
        <w:t xml:space="preserve"> – пропорциональны друг другу на абсолютные размеры, а только приросты чешуи и рыбы.</w:t>
      </w:r>
    </w:p>
    <w:p w:rsidR="001576AC" w:rsidRDefault="001576AC" w:rsidP="001576AC">
      <w:pPr>
        <w:pStyle w:val="aa"/>
      </w:pPr>
      <w:r w:rsidRPr="00AD39AD">
        <w:t xml:space="preserve">Поскольку чешуя закладывается по достижении определенной длины, могут наблюдаться несоответствия в расчетах, получившие название «эффекта Розы Ли». Расчет в таком случае рекомендуется вести по формуле </w:t>
      </w:r>
    </w:p>
    <w:p w:rsidR="001576AC" w:rsidRPr="00E05DCA" w:rsidRDefault="0009309C" w:rsidP="001576AC">
      <w:pPr>
        <w:spacing w:before="40" w:after="4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Cs w:val="28"/>
              </w:rPr>
              <m:t>H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H</m:t>
                </m:r>
              </m:sub>
            </m:sSub>
            <m:r>
              <w:rPr>
                <w:rFonts w:ascii="Cambria Math" w:hAnsi="Cambria Math"/>
                <w:szCs w:val="28"/>
              </w:rPr>
              <m:t>*(L-I)</m:t>
            </m:r>
          </m:num>
          <m:den>
            <m:r>
              <w:rPr>
                <w:rFonts w:ascii="Cambria Math" w:hAnsi="Cambria Math"/>
                <w:szCs w:val="28"/>
              </w:rPr>
              <m:t>V+I</m:t>
            </m:r>
          </m:den>
        </m:f>
      </m:oMath>
      <w:r w:rsidR="001576AC">
        <w:rPr>
          <w:szCs w:val="28"/>
        </w:rPr>
        <w:tab/>
      </w:r>
      <w:r w:rsidR="001576AC" w:rsidRPr="00E05DCA">
        <w:rPr>
          <w:szCs w:val="28"/>
        </w:rPr>
        <w:t>(8.6)</w:t>
      </w:r>
    </w:p>
    <w:p w:rsidR="001576AC" w:rsidRPr="00AD39AD" w:rsidRDefault="001576AC" w:rsidP="001576AC">
      <w:pPr>
        <w:pStyle w:val="aa"/>
      </w:pPr>
      <w:r w:rsidRPr="00AD39AD">
        <w:t xml:space="preserve">Где </w:t>
      </w:r>
      <w:r>
        <w:rPr>
          <w:lang w:val="en-US"/>
        </w:rPr>
        <w:t>I</w:t>
      </w:r>
      <w:r w:rsidRPr="00AD39AD">
        <w:t xml:space="preserve"> – длина рыбы до закладки чешуи</w:t>
      </w:r>
    </w:p>
    <w:p w:rsidR="001576AC" w:rsidRDefault="001576AC" w:rsidP="001576AC">
      <w:pPr>
        <w:pStyle w:val="aa"/>
      </w:pPr>
      <w:r w:rsidRPr="00AD39AD">
        <w:rPr>
          <w:u w:val="single"/>
        </w:rPr>
        <w:t>К.</w:t>
      </w:r>
      <w:r w:rsidRPr="003D19F2">
        <w:rPr>
          <w:u w:val="single"/>
        </w:rPr>
        <w:t xml:space="preserve"> </w:t>
      </w:r>
      <w:r w:rsidRPr="00AD39AD">
        <w:rPr>
          <w:u w:val="single"/>
        </w:rPr>
        <w:t>Шериф</w:t>
      </w:r>
      <w:r w:rsidRPr="00AD39AD">
        <w:t xml:space="preserve"> пришла к выводу о параболической зависимости между ростом рыбы и ростом чешуи, выражаемом уравнением </w:t>
      </w:r>
    </w:p>
    <w:p w:rsidR="001576AC" w:rsidRPr="003D19F2" w:rsidRDefault="001576AC" w:rsidP="001576AC">
      <w:pPr>
        <w:spacing w:before="40" w:after="40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>L=a+b*V-c*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 w:rsidRPr="003D19F2">
        <w:rPr>
          <w:szCs w:val="28"/>
        </w:rPr>
        <w:t>(8.7)</w:t>
      </w:r>
    </w:p>
    <w:p w:rsidR="001576AC" w:rsidRPr="00AD39AD" w:rsidRDefault="001576AC" w:rsidP="001576AC">
      <w:pPr>
        <w:pStyle w:val="aa"/>
        <w:rPr>
          <w:b/>
        </w:rPr>
      </w:pPr>
      <w:r w:rsidRPr="00AD39AD">
        <w:t>где</w:t>
      </w:r>
      <w:r w:rsidRPr="00AD39AD">
        <w:rPr>
          <w:b/>
        </w:rPr>
        <w:t xml:space="preserve"> </w:t>
      </w:r>
      <w:r w:rsidRPr="00AD39AD">
        <w:rPr>
          <w:b/>
          <w:lang w:val="en-US"/>
        </w:rPr>
        <w:t>L</w:t>
      </w:r>
      <w:r w:rsidRPr="00AD39AD">
        <w:rPr>
          <w:b/>
        </w:rPr>
        <w:t xml:space="preserve"> </w:t>
      </w:r>
      <w:r w:rsidRPr="00AD39AD">
        <w:t>и</w:t>
      </w:r>
      <w:r>
        <w:rPr>
          <w:b/>
        </w:rPr>
        <w:t xml:space="preserve"> </w:t>
      </w:r>
      <w:r w:rsidRPr="00AD39AD">
        <w:rPr>
          <w:b/>
          <w:lang w:val="en-US"/>
        </w:rPr>
        <w:t>V</w:t>
      </w:r>
      <w:r w:rsidRPr="00AD39AD">
        <w:rPr>
          <w:b/>
        </w:rPr>
        <w:t xml:space="preserve"> –</w:t>
      </w:r>
      <w:r w:rsidRPr="00AD39AD">
        <w:t>длина рыбы и чешуи;</w:t>
      </w:r>
      <w:r w:rsidRPr="00AD39AD">
        <w:rPr>
          <w:b/>
        </w:rPr>
        <w:t xml:space="preserve"> </w:t>
      </w:r>
    </w:p>
    <w:p w:rsidR="001576AC" w:rsidRPr="00AD39AD" w:rsidRDefault="001576AC" w:rsidP="001576AC">
      <w:pPr>
        <w:pStyle w:val="aa"/>
      </w:pPr>
      <w:r w:rsidRPr="00AD39AD">
        <w:rPr>
          <w:b/>
          <w:lang w:val="en-US"/>
        </w:rPr>
        <w:t>a</w:t>
      </w:r>
      <w:r w:rsidRPr="00AD39AD">
        <w:rPr>
          <w:b/>
        </w:rPr>
        <w:t xml:space="preserve">, </w:t>
      </w:r>
      <w:r w:rsidRPr="00AD39AD">
        <w:rPr>
          <w:b/>
          <w:lang w:val="en-US"/>
        </w:rPr>
        <w:t>b</w:t>
      </w:r>
      <w:r w:rsidRPr="00AD39AD">
        <w:rPr>
          <w:b/>
        </w:rPr>
        <w:t xml:space="preserve">, </w:t>
      </w:r>
      <w:r w:rsidRPr="00AD39AD">
        <w:rPr>
          <w:b/>
          <w:lang w:val="en-US"/>
        </w:rPr>
        <w:t>c</w:t>
      </w:r>
      <w:r w:rsidRPr="00AD39AD">
        <w:rPr>
          <w:b/>
        </w:rPr>
        <w:t xml:space="preserve"> – </w:t>
      </w:r>
      <w:r w:rsidRPr="00AD39AD">
        <w:t>параметры, находимые по методу наименьших квадратов.</w:t>
      </w:r>
    </w:p>
    <w:p w:rsidR="001576AC" w:rsidRDefault="001576AC" w:rsidP="001576AC">
      <w:pPr>
        <w:pStyle w:val="aa"/>
      </w:pPr>
      <w:r w:rsidRPr="00AD39AD">
        <w:rPr>
          <w:u w:val="single"/>
        </w:rPr>
        <w:t>Г.Н.</w:t>
      </w:r>
      <w:r w:rsidRPr="003D19F2">
        <w:rPr>
          <w:u w:val="single"/>
        </w:rPr>
        <w:t xml:space="preserve"> </w:t>
      </w:r>
      <w:r w:rsidRPr="00AD39AD">
        <w:rPr>
          <w:u w:val="single"/>
        </w:rPr>
        <w:t>Монастырский</w:t>
      </w:r>
      <w:r w:rsidRPr="00AD39AD">
        <w:t xml:space="preserve"> – зависимость между ростом рыбы и чешуи не всегда является пропорциональной и в ряде случаев пользоваться методами прямолинейной зависимости нельзя. Предложил, что зависимость между длиной рыбы и длиной чешуи носит логарифмический характер и описывается уравнением:</w:t>
      </w:r>
    </w:p>
    <w:p w:rsidR="001576AC" w:rsidRPr="003D19F2" w:rsidRDefault="0009309C" w:rsidP="001576AC">
      <w:pPr>
        <w:spacing w:before="40" w:after="40"/>
        <w:jc w:val="center"/>
        <w:rPr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lg</m:t>
            </m:r>
          </m:fName>
          <m:e>
            <m:r>
              <w:rPr>
                <w:rFonts w:ascii="Cambria Math" w:hAnsi="Cambria Math"/>
                <w:szCs w:val="28"/>
              </w:rPr>
              <m:t>Y=</m:t>
            </m:r>
            <m:func>
              <m:funcPr>
                <m:ctrlPr>
                  <w:rPr>
                    <w:rFonts w:ascii="Cambria Math" w:hAnsi="Cambria Math"/>
                    <w:i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lg</m:t>
                </m:r>
              </m:fName>
              <m:e>
                <m:r>
                  <w:rPr>
                    <w:rFonts w:ascii="Cambria Math" w:hAnsi="Cambria Math"/>
                    <w:szCs w:val="28"/>
                  </w:rPr>
                  <m:t>K+n*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lg</m:t>
                    </m:r>
                  </m:fName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</m:func>
              </m:e>
            </m:func>
          </m:e>
        </m:func>
      </m:oMath>
      <w:r w:rsidR="001576AC" w:rsidRPr="003D19F2">
        <w:rPr>
          <w:szCs w:val="28"/>
        </w:rPr>
        <w:t>(8.7)</w:t>
      </w:r>
    </w:p>
    <w:p w:rsidR="001576AC" w:rsidRPr="00AD39AD" w:rsidRDefault="001576AC" w:rsidP="001576AC">
      <w:pPr>
        <w:pStyle w:val="aa"/>
      </w:pPr>
      <w:r w:rsidRPr="00AD39AD">
        <w:t xml:space="preserve">где </w:t>
      </w:r>
      <w:r w:rsidRPr="00AD39AD">
        <w:rPr>
          <w:lang w:val="en-US"/>
        </w:rPr>
        <w:t>Y</w:t>
      </w:r>
      <w:r w:rsidRPr="00AD39AD">
        <w:t xml:space="preserve"> – длина рыбы;</w:t>
      </w:r>
    </w:p>
    <w:p w:rsidR="001576AC" w:rsidRPr="00AD39AD" w:rsidRDefault="001576AC" w:rsidP="001576AC">
      <w:pPr>
        <w:pStyle w:val="aa"/>
      </w:pPr>
      <w:r w:rsidRPr="00AD39AD">
        <w:rPr>
          <w:lang w:val="en-US"/>
        </w:rPr>
        <w:t>X</w:t>
      </w:r>
      <w:r>
        <w:t xml:space="preserve"> – </w:t>
      </w:r>
      <w:r w:rsidRPr="00AD39AD">
        <w:t>соответствующая длина чешуи;</w:t>
      </w:r>
    </w:p>
    <w:p w:rsidR="001576AC" w:rsidRPr="00AD39AD" w:rsidRDefault="001576AC" w:rsidP="001576AC">
      <w:pPr>
        <w:pStyle w:val="aa"/>
      </w:pPr>
      <w:proofErr w:type="spellStart"/>
      <w:r w:rsidRPr="00AD39AD">
        <w:rPr>
          <w:lang w:val="en-US"/>
        </w:rPr>
        <w:t>lgK</w:t>
      </w:r>
      <w:proofErr w:type="spellEnd"/>
      <w:r>
        <w:t xml:space="preserve"> – </w:t>
      </w:r>
      <w:r w:rsidRPr="00AD39AD">
        <w:t xml:space="preserve">отрезок, отсекаемый прямой на оси ординат </w:t>
      </w:r>
      <w:r w:rsidRPr="00AD39AD">
        <w:rPr>
          <w:lang w:val="en-US"/>
        </w:rPr>
        <w:t>Y</w:t>
      </w:r>
      <w:r w:rsidRPr="00AD39AD">
        <w:t>;</w:t>
      </w:r>
    </w:p>
    <w:p w:rsidR="001576AC" w:rsidRPr="00AD39AD" w:rsidRDefault="001576AC" w:rsidP="001576AC">
      <w:pPr>
        <w:pStyle w:val="aa"/>
      </w:pPr>
      <w:r w:rsidRPr="00AD39AD">
        <w:rPr>
          <w:lang w:val="en-US"/>
        </w:rPr>
        <w:t>n</w:t>
      </w:r>
      <w:r>
        <w:t xml:space="preserve"> – </w:t>
      </w:r>
      <w:r w:rsidRPr="00AD39AD">
        <w:t>угловой коэффициент прямой</w:t>
      </w:r>
    </w:p>
    <w:p w:rsidR="00DC03CE" w:rsidRPr="00AD39AD" w:rsidRDefault="00DC03CE" w:rsidP="00DC03CE">
      <w:pPr>
        <w:ind w:firstLine="397"/>
        <w:rPr>
          <w:b/>
          <w:i/>
          <w:szCs w:val="28"/>
        </w:rPr>
      </w:pPr>
      <w:r w:rsidRPr="00AD39AD">
        <w:rPr>
          <w:b/>
          <w:i/>
          <w:szCs w:val="28"/>
        </w:rPr>
        <w:t>Сезонные ритмы роста.</w:t>
      </w:r>
    </w:p>
    <w:p w:rsidR="00DC03CE" w:rsidRDefault="00DC03CE" w:rsidP="00DC03CE">
      <w:pPr>
        <w:pStyle w:val="aa"/>
      </w:pPr>
      <w:r w:rsidRPr="00AD39AD">
        <w:t>Рыбы умеренной зоны наиболее интенсивно растут в период вегетативного лета и замедляют или прекращают рост в период вегета</w:t>
      </w:r>
      <w:r>
        <w:t>тивной зимы.</w:t>
      </w:r>
      <w:r w:rsidRPr="00AD39AD">
        <w:t xml:space="preserve"> Неравномерность роста рыбы в разные сезоны года находит отражение на элементах скелета (чешуя, отолиты, плоские кости) в виде т.н. годовых колец. Образование </w:t>
      </w:r>
      <w:r w:rsidRPr="00AD39AD">
        <w:lastRenderedPageBreak/>
        <w:t xml:space="preserve">годового кольца на чешуе обычно приходится на начало нового периода роста: у неполовозрелых особей это, как правило, начало сезона нагула; у половозрелых, у которых рост в длину </w:t>
      </w:r>
      <w:r>
        <w:t>начинается не с началом сезона,</w:t>
      </w:r>
      <w:r w:rsidRPr="00AD39AD">
        <w:t xml:space="preserve"> к концу лета. Это связано с тем, что в организме половозрелых рыб сначала идет процесс накопления резервных веществ и линейного роста практически не происходит, а затем при достижении определенной упитанности, процесс жиронакопления прекращается или замедляется и интенсифицируется белковый рост. У неполовозрелых рыб на белковый рост используются основные пищевые ресурсы.</w:t>
      </w:r>
    </w:p>
    <w:p w:rsidR="00DC03CE" w:rsidRPr="00AD39AD" w:rsidRDefault="00DC03CE" w:rsidP="00DC03CE">
      <w:pPr>
        <w:ind w:firstLine="397"/>
        <w:rPr>
          <w:b/>
          <w:i/>
          <w:szCs w:val="28"/>
        </w:rPr>
      </w:pPr>
      <w:r w:rsidRPr="00AD39AD">
        <w:rPr>
          <w:b/>
          <w:i/>
          <w:szCs w:val="28"/>
        </w:rPr>
        <w:t>Влияние факторов среды на рост рыб.</w:t>
      </w:r>
    </w:p>
    <w:p w:rsidR="00DC03CE" w:rsidRPr="00AD39AD" w:rsidRDefault="00DC03CE" w:rsidP="00DC03CE">
      <w:pPr>
        <w:pStyle w:val="aa"/>
      </w:pPr>
      <w:r w:rsidRPr="00AD39AD">
        <w:t>Значительное влияние на рост рыб оказывают условия внешней среды – температура, освещенность, газовый режим (прежде всего кислородный), плотность насел</w:t>
      </w:r>
      <w:r>
        <w:t>е</w:t>
      </w:r>
      <w:r w:rsidRPr="00AD39AD">
        <w:t>ния водоема, количество и доступность корма и др.</w:t>
      </w:r>
    </w:p>
    <w:p w:rsidR="00DC03CE" w:rsidRPr="00AD39AD" w:rsidRDefault="00DC03CE" w:rsidP="00DC03CE">
      <w:pPr>
        <w:pStyle w:val="aa"/>
      </w:pPr>
      <w:r w:rsidRPr="00AD39AD">
        <w:t>Наиболее быстрый рост происходит при оптимальных температурах, свойственным каждому виду, когда наиболее интенсивно идут обменные процессы.</w:t>
      </w:r>
    </w:p>
    <w:p w:rsidR="00DC03CE" w:rsidRPr="00AD39AD" w:rsidRDefault="00DC03CE" w:rsidP="00DC03CE">
      <w:pPr>
        <w:pStyle w:val="aa"/>
      </w:pPr>
      <w:r w:rsidRPr="00AD39AD">
        <w:t xml:space="preserve">Наибольшее значение для роста рыб имеет обеспеченность пищей и ее доступность, </w:t>
      </w:r>
      <w:proofErr w:type="spellStart"/>
      <w:r w:rsidRPr="00AD39AD">
        <w:t>т.е</w:t>
      </w:r>
      <w:proofErr w:type="spellEnd"/>
      <w:r w:rsidRPr="00AD39AD">
        <w:t xml:space="preserve"> различия в условиях питания – особи в разных популяциях одного вида растут по-разному, особи даже в одном стаде могут значительно различаться по показателям роста (например, лещ – Припять Зап. Двина, озера </w:t>
      </w:r>
      <w:proofErr w:type="spellStart"/>
      <w:r w:rsidRPr="00AD39AD">
        <w:t>Дривяты</w:t>
      </w:r>
      <w:proofErr w:type="spellEnd"/>
      <w:r>
        <w:t>,</w:t>
      </w:r>
      <w:r w:rsidRPr="00AD39AD">
        <w:t xml:space="preserve"> Езерище).</w:t>
      </w:r>
    </w:p>
    <w:p w:rsidR="00DC03CE" w:rsidRPr="00AD39AD" w:rsidRDefault="00DC03CE" w:rsidP="00DC03CE">
      <w:pPr>
        <w:ind w:firstLine="397"/>
        <w:rPr>
          <w:b/>
          <w:i/>
          <w:szCs w:val="28"/>
        </w:rPr>
      </w:pPr>
      <w:r w:rsidRPr="00AD39AD">
        <w:rPr>
          <w:b/>
          <w:i/>
          <w:szCs w:val="28"/>
        </w:rPr>
        <w:t>Плотность популяции и рост.</w:t>
      </w:r>
    </w:p>
    <w:p w:rsidR="00DC03CE" w:rsidRPr="00AD39AD" w:rsidRDefault="00DC03CE" w:rsidP="00DC03CE">
      <w:pPr>
        <w:pStyle w:val="aa"/>
        <w:rPr>
          <w:b/>
          <w:u w:val="single"/>
        </w:rPr>
      </w:pPr>
      <w:r w:rsidRPr="00AD39AD">
        <w:t xml:space="preserve">Плотность популяции – чем она выше, тем меньше обеспеченность пищей и рыбы растут медленнее (хуже). </w:t>
      </w:r>
    </w:p>
    <w:p w:rsidR="001576AC" w:rsidRPr="001576AC" w:rsidRDefault="001576AC" w:rsidP="001576AC"/>
    <w:p w:rsidR="00271090" w:rsidRDefault="00271090" w:rsidP="00263D66">
      <w:pPr>
        <w:rPr>
          <w:rStyle w:val="20"/>
        </w:rPr>
      </w:pPr>
      <w:r>
        <w:rPr>
          <w:rStyle w:val="20"/>
        </w:rPr>
        <w:br w:type="page"/>
      </w:r>
    </w:p>
    <w:p w:rsidR="00271090" w:rsidRDefault="00271090" w:rsidP="001576AC">
      <w:pPr>
        <w:pStyle w:val="2"/>
        <w:rPr>
          <w:rStyle w:val="20"/>
          <w:b/>
        </w:rPr>
      </w:pPr>
      <w:bookmarkStart w:id="51" w:name="_Toc42343204"/>
      <w:r w:rsidRPr="001576AC">
        <w:rPr>
          <w:rStyle w:val="20"/>
          <w:b/>
        </w:rPr>
        <w:lastRenderedPageBreak/>
        <w:t>1.5. Изучение полового состава</w:t>
      </w:r>
      <w:bookmarkEnd w:id="51"/>
    </w:p>
    <w:p w:rsidR="005739E2" w:rsidRDefault="00B56927" w:rsidP="005739E2">
      <w:pPr>
        <w:pStyle w:val="aa"/>
      </w:pPr>
      <w:r>
        <w:t>Определение пола обязательно при исследовании рыб</w:t>
      </w:r>
      <w:r w:rsidR="006F57C3">
        <w:t xml:space="preserve"> для </w:t>
      </w:r>
      <w:r w:rsidR="006F57C3">
        <w:t>установления</w:t>
      </w:r>
      <w:r w:rsidR="005739E2">
        <w:t xml:space="preserve"> полового диморфизма</w:t>
      </w:r>
      <w:r w:rsidR="006F57C3">
        <w:t>, т. е. определенных различий по размеру, массе, форме и т.д. между мужскими и женскими особями в популяции</w:t>
      </w:r>
      <w:r w:rsidR="005739E2">
        <w:t>.</w:t>
      </w:r>
      <w:r w:rsidR="006F57C3">
        <w:t xml:space="preserve"> </w:t>
      </w:r>
    </w:p>
    <w:p w:rsidR="00B56927" w:rsidRDefault="006F57C3" w:rsidP="00B56927">
      <w:pPr>
        <w:pStyle w:val="aa"/>
      </w:pPr>
      <w:r>
        <w:t>В лабораторных протоколах с</w:t>
      </w:r>
      <w:r w:rsidR="00B56927">
        <w:t>амец обозначается знаком ♂</w:t>
      </w:r>
      <w:r w:rsidR="00714A94">
        <w:t>, а</w:t>
      </w:r>
      <w:r w:rsidR="00B56927">
        <w:t xml:space="preserve"> самка</w:t>
      </w:r>
      <w:r w:rsidR="005739E2">
        <w:t xml:space="preserve"> </w:t>
      </w:r>
      <w:r w:rsidR="00B56927">
        <w:t>— ♀</w:t>
      </w:r>
      <w:r>
        <w:t>, молодь</w:t>
      </w:r>
      <w:r w:rsidR="00B56927">
        <w:t xml:space="preserve"> рыб</w:t>
      </w:r>
      <w:r>
        <w:t xml:space="preserve">, </w:t>
      </w:r>
      <w:r w:rsidR="00B56927">
        <w:t xml:space="preserve">пол </w:t>
      </w:r>
      <w:r>
        <w:t>которых по состоянию гонад</w:t>
      </w:r>
      <w:r w:rsidR="00B56927">
        <w:t xml:space="preserve"> не</w:t>
      </w:r>
      <w:r>
        <w:t xml:space="preserve"> определяется</w:t>
      </w:r>
      <w:r w:rsidR="00B56927">
        <w:t xml:space="preserve">, то в соответствующей графе </w:t>
      </w:r>
      <w:r>
        <w:t xml:space="preserve">обозначают </w:t>
      </w:r>
      <w:proofErr w:type="spellStart"/>
      <w:r w:rsidR="00B56927">
        <w:t>juv</w:t>
      </w:r>
      <w:proofErr w:type="spellEnd"/>
      <w:r w:rsidR="00B56927">
        <w:t xml:space="preserve"> (сокращенное </w:t>
      </w:r>
      <w:proofErr w:type="spellStart"/>
      <w:r w:rsidR="00B56927">
        <w:t>juvenalis</w:t>
      </w:r>
      <w:proofErr w:type="spellEnd"/>
      <w:r w:rsidR="00B56927">
        <w:t>, т.е.</w:t>
      </w:r>
      <w:r w:rsidR="00281164">
        <w:t xml:space="preserve"> юный</w:t>
      </w:r>
      <w:r w:rsidR="00B56927">
        <w:t>).</w:t>
      </w:r>
      <w:r w:rsidR="00281164">
        <w:t xml:space="preserve"> </w:t>
      </w:r>
    </w:p>
    <w:p w:rsidR="00B56927" w:rsidRPr="00B56927" w:rsidRDefault="00B56927" w:rsidP="00B56927">
      <w:pPr>
        <w:pStyle w:val="aa"/>
      </w:pPr>
      <w:r>
        <w:t>Для взрослой рыбы определяется степень зрелости половых продуктов</w:t>
      </w:r>
      <w:r w:rsidR="00281164" w:rsidRPr="00D651C4">
        <w:t xml:space="preserve"> </w:t>
      </w:r>
      <w:r w:rsidR="00281164">
        <w:t>по специально разработанной балльной шкале</w:t>
      </w:r>
      <w:r>
        <w:t>. Например, ♀</w:t>
      </w:r>
      <w:r w:rsidR="00281164">
        <w:t>-</w:t>
      </w:r>
      <w:r>
        <w:t>IV</w:t>
      </w:r>
      <w:r w:rsidR="00281164">
        <w:t xml:space="preserve"> означает </w:t>
      </w:r>
      <w:r>
        <w:t>самк</w:t>
      </w:r>
      <w:r w:rsidR="00281164">
        <w:t>у</w:t>
      </w:r>
      <w:r>
        <w:t>, степень зрелости половых продуктов которой выражается баллом четыре (</w:t>
      </w:r>
      <w:r w:rsidR="00281164">
        <w:rPr>
          <w:lang w:val="en-US"/>
        </w:rPr>
        <w:t>IV</w:t>
      </w:r>
      <w:r>
        <w:t xml:space="preserve">). </w:t>
      </w:r>
      <w:r w:rsidR="00281164">
        <w:t xml:space="preserve">В базах данных обычно применяют арабские цифры для стадий зрелости, а пол – буквами английского алфавита </w:t>
      </w:r>
      <w:r w:rsidR="00281164">
        <w:rPr>
          <w:lang w:val="en-US"/>
        </w:rPr>
        <w:t>F</w:t>
      </w:r>
      <w:r w:rsidR="00281164">
        <w:t xml:space="preserve">, </w:t>
      </w:r>
      <w:r w:rsidR="00281164">
        <w:rPr>
          <w:lang w:val="en-US"/>
        </w:rPr>
        <w:t>M</w:t>
      </w:r>
      <w:r w:rsidR="00281164">
        <w:t xml:space="preserve">, </w:t>
      </w:r>
      <w:r w:rsidR="00281164">
        <w:rPr>
          <w:lang w:val="en-US"/>
        </w:rPr>
        <w:t>J</w:t>
      </w:r>
      <w:r w:rsidR="00281164">
        <w:t xml:space="preserve"> и или </w:t>
      </w:r>
      <w:r w:rsidR="00281164">
        <w:rPr>
          <w:lang w:val="en-US"/>
        </w:rPr>
        <w:t>I</w:t>
      </w:r>
      <w:r w:rsidR="00714A94">
        <w:t>, соответственно для самок</w:t>
      </w:r>
      <w:r w:rsidR="00281164" w:rsidRPr="00D651C4">
        <w:t xml:space="preserve"> </w:t>
      </w:r>
      <w:r w:rsidR="00714A94">
        <w:t>(</w:t>
      </w:r>
      <w:r w:rsidR="00714A94">
        <w:rPr>
          <w:lang w:val="en-US"/>
        </w:rPr>
        <w:t>female</w:t>
      </w:r>
      <w:r w:rsidR="00714A94">
        <w:t>), самцов</w:t>
      </w:r>
      <w:r w:rsidR="00714A94" w:rsidRPr="00281164">
        <w:t xml:space="preserve"> </w:t>
      </w:r>
      <w:r w:rsidR="00714A94">
        <w:t>(</w:t>
      </w:r>
      <w:r w:rsidR="00714A94">
        <w:rPr>
          <w:lang w:val="en-US"/>
        </w:rPr>
        <w:t>mail</w:t>
      </w:r>
      <w:r w:rsidR="00714A94" w:rsidRPr="00D651C4">
        <w:t xml:space="preserve">) </w:t>
      </w:r>
      <w:r w:rsidR="00714A94">
        <w:t xml:space="preserve">и неполовозрелых особей </w:t>
      </w:r>
      <w:r w:rsidR="00281164" w:rsidRPr="00D651C4">
        <w:t>(</w:t>
      </w:r>
      <w:r w:rsidR="00714A94">
        <w:t xml:space="preserve">от </w:t>
      </w:r>
      <w:r w:rsidR="00714A94">
        <w:rPr>
          <w:lang w:val="en-US"/>
        </w:rPr>
        <w:t>juvenile</w:t>
      </w:r>
      <w:r w:rsidR="00714A94" w:rsidRPr="00D651C4">
        <w:t xml:space="preserve"> </w:t>
      </w:r>
      <w:r w:rsidR="00714A94">
        <w:t xml:space="preserve">или </w:t>
      </w:r>
      <w:r w:rsidR="00281164">
        <w:rPr>
          <w:lang w:val="en-US"/>
        </w:rPr>
        <w:t>immature</w:t>
      </w:r>
      <w:r w:rsidR="00281164" w:rsidRPr="00D651C4">
        <w:t>)</w:t>
      </w:r>
      <w:r w:rsidR="00714A94">
        <w:t>.</w:t>
      </w:r>
    </w:p>
    <w:p w:rsidR="00271090" w:rsidRDefault="00271090" w:rsidP="00263D66">
      <w:pPr>
        <w:rPr>
          <w:sz w:val="30"/>
          <w:szCs w:val="30"/>
        </w:rPr>
      </w:pPr>
      <w:r>
        <w:br w:type="page"/>
      </w:r>
    </w:p>
    <w:p w:rsidR="00606ECA" w:rsidRDefault="00271090" w:rsidP="00263D66">
      <w:pPr>
        <w:pStyle w:val="2"/>
      </w:pPr>
      <w:bookmarkStart w:id="52" w:name="_Toc42343205"/>
      <w:r>
        <w:lastRenderedPageBreak/>
        <w:t xml:space="preserve">1.6. </w:t>
      </w:r>
      <w:r>
        <w:tab/>
      </w:r>
      <w:r w:rsidRPr="001576AC">
        <w:t>Показатели упитанности и жирность рыб</w:t>
      </w:r>
      <w:bookmarkEnd w:id="52"/>
    </w:p>
    <w:p w:rsidR="00DC0F65" w:rsidRPr="00AD39AD" w:rsidRDefault="00DC0F65" w:rsidP="00DC0F65">
      <w:pPr>
        <w:ind w:firstLine="397"/>
        <w:rPr>
          <w:b/>
          <w:i/>
          <w:szCs w:val="28"/>
        </w:rPr>
      </w:pPr>
      <w:r w:rsidRPr="00AD39AD">
        <w:rPr>
          <w:b/>
          <w:i/>
          <w:szCs w:val="28"/>
        </w:rPr>
        <w:t>Упитанность рыб</w:t>
      </w:r>
    </w:p>
    <w:p w:rsidR="00DC0F65" w:rsidRDefault="00DC0F65" w:rsidP="00DC0F65">
      <w:pPr>
        <w:pStyle w:val="aa"/>
      </w:pPr>
      <w:r w:rsidRPr="00AD39AD">
        <w:t xml:space="preserve">С линейным ростом рыбы тесно связана динамика ее жирности и упитанности. При сравнении упитанности одного и того же вида принято использовать отношение веса к кубу длины выраженное в процентах. Чем эта величина больше, тем рыба считается упитаннее. Для математического выражения величины упитанности применяют формулу, предложенную </w:t>
      </w:r>
      <w:proofErr w:type="spellStart"/>
      <w:r w:rsidRPr="00AD39AD">
        <w:t>Фультоном</w:t>
      </w:r>
      <w:proofErr w:type="spellEnd"/>
      <w:r w:rsidRPr="00AD39AD">
        <w:t xml:space="preserve"> (1902):</w:t>
      </w:r>
    </w:p>
    <w:p w:rsidR="00DC0F65" w:rsidRDefault="00DC0F65" w:rsidP="00DC0F65">
      <w:pPr>
        <w:spacing w:before="40" w:after="40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>Q=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w*100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I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p>
          </m:den>
        </m:f>
      </m:oMath>
      <w:r>
        <w:rPr>
          <w:szCs w:val="28"/>
        </w:rPr>
        <w:tab/>
      </w:r>
      <w:r w:rsidRPr="00A326D9">
        <w:rPr>
          <w:szCs w:val="28"/>
        </w:rPr>
        <w:t>(8.4)</w:t>
      </w:r>
    </w:p>
    <w:p w:rsidR="00DC0F65" w:rsidRPr="00A326D9" w:rsidRDefault="00DC0F65" w:rsidP="00DC0F65">
      <w:pPr>
        <w:pStyle w:val="aa"/>
        <w:rPr>
          <w:b/>
        </w:rPr>
      </w:pPr>
      <w:r w:rsidRPr="00A326D9">
        <w:t xml:space="preserve">где </w:t>
      </w:r>
      <w:r w:rsidRPr="00A326D9">
        <w:rPr>
          <w:b/>
          <w:lang w:val="en-US"/>
        </w:rPr>
        <w:t>w</w:t>
      </w:r>
      <w:r w:rsidRPr="00A326D9">
        <w:t xml:space="preserve"> – масса рыбы с внутренностями,</w:t>
      </w:r>
    </w:p>
    <w:p w:rsidR="00DC0F65" w:rsidRPr="00AD39AD" w:rsidRDefault="00DC0F65" w:rsidP="00DC0F65">
      <w:pPr>
        <w:pStyle w:val="aa"/>
      </w:pPr>
      <w:r w:rsidRPr="00A326D9">
        <w:rPr>
          <w:b/>
          <w:lang w:val="en-US"/>
        </w:rPr>
        <w:t>l</w:t>
      </w:r>
      <w:r w:rsidRPr="00A326D9">
        <w:t xml:space="preserve"> – длина всей рыбы</w:t>
      </w:r>
    </w:p>
    <w:p w:rsidR="00DC0F65" w:rsidRPr="00AD39AD" w:rsidRDefault="00DC0F65" w:rsidP="00DC0F65">
      <w:pPr>
        <w:pStyle w:val="aa"/>
      </w:pPr>
      <w:r w:rsidRPr="00AD39AD">
        <w:t>Упитанность по Кларк определяется с использованием массы тела без внутренностей (устранение влиян</w:t>
      </w:r>
      <w:r>
        <w:t xml:space="preserve">ия массы гонад и кишечника). </w:t>
      </w:r>
      <w:r w:rsidRPr="00AD39AD">
        <w:t xml:space="preserve">Чаще используют формулу </w:t>
      </w:r>
      <w:proofErr w:type="spellStart"/>
      <w:r w:rsidRPr="00AD39AD">
        <w:t>Фультона</w:t>
      </w:r>
      <w:proofErr w:type="spellEnd"/>
      <w:r w:rsidRPr="00AD39AD">
        <w:t>, однако берут не всю длину тела, а лишь до конца чешуйного покрова.</w:t>
      </w:r>
    </w:p>
    <w:p w:rsidR="00DC0F65" w:rsidRPr="00AD39AD" w:rsidRDefault="00DC0F65" w:rsidP="00DC0F65">
      <w:pPr>
        <w:pStyle w:val="aa"/>
      </w:pPr>
      <w:r w:rsidRPr="00AD39AD">
        <w:t xml:space="preserve">Пользуясь коэффициентом упитанности </w:t>
      </w:r>
      <w:proofErr w:type="spellStart"/>
      <w:r w:rsidRPr="00AD39AD">
        <w:t>Фультона</w:t>
      </w:r>
      <w:proofErr w:type="spellEnd"/>
      <w:r w:rsidRPr="00AD39AD">
        <w:t>, удается выявить сезонные изменения упитанности рыбы, изменения в зависимости от возраста и пола, разницу в упитанности одного вида из разных водоемов, что может служить одним из показателей продуктивности водоема (тоже и по Кларк).</w:t>
      </w:r>
    </w:p>
    <w:p w:rsidR="00496B04" w:rsidRPr="00496B04" w:rsidRDefault="00496B04" w:rsidP="00496B04">
      <w:pPr>
        <w:pStyle w:val="aa"/>
        <w:rPr>
          <w:b/>
          <w:i/>
          <w:szCs w:val="28"/>
        </w:rPr>
      </w:pPr>
      <w:r w:rsidRPr="00496B04">
        <w:rPr>
          <w:b/>
          <w:i/>
          <w:szCs w:val="28"/>
        </w:rPr>
        <w:t>Жирность рыб</w:t>
      </w:r>
    </w:p>
    <w:p w:rsidR="00496B04" w:rsidRDefault="00496B04" w:rsidP="00496B04">
      <w:pPr>
        <w:pStyle w:val="aa"/>
      </w:pPr>
      <w:r>
        <w:t>Жирность рыб точно определить можно только путем химического анализа, и ихтиологи для характеристики этого показателя получают обычно готовые данные от соответствующих специалистов.</w:t>
      </w:r>
    </w:p>
    <w:p w:rsidR="00496B04" w:rsidRDefault="00496B04" w:rsidP="00496B04">
      <w:pPr>
        <w:pStyle w:val="aa"/>
      </w:pPr>
      <w:r>
        <w:t xml:space="preserve">При работах </w:t>
      </w:r>
      <w:r w:rsidR="007B0F31">
        <w:t xml:space="preserve">в экспедициях </w:t>
      </w:r>
      <w:r>
        <w:t xml:space="preserve">пользуются упрощенными </w:t>
      </w:r>
      <w:r w:rsidR="00DE5CE8">
        <w:t xml:space="preserve">визуальными </w:t>
      </w:r>
      <w:r>
        <w:t xml:space="preserve">методами </w:t>
      </w:r>
      <w:r w:rsidR="00DE5CE8">
        <w:t xml:space="preserve">оценки </w:t>
      </w:r>
      <w:r>
        <w:t>степени жирности</w:t>
      </w:r>
      <w:r w:rsidR="00DE5CE8">
        <w:t xml:space="preserve"> в баллах</w:t>
      </w:r>
      <w:r>
        <w:t>. М</w:t>
      </w:r>
      <w:r w:rsidR="007B0F31">
        <w:t>. </w:t>
      </w:r>
      <w:r>
        <w:t>Л</w:t>
      </w:r>
      <w:r w:rsidR="007B0F31">
        <w:t>. </w:t>
      </w:r>
      <w:r>
        <w:t>Прозоровской разработана следующая пятибалльная шкала для определения жирности воблы, которая может быть использована и при работах с другими рыбами (по Никольскому, 1963).</w:t>
      </w:r>
    </w:p>
    <w:p w:rsidR="00496B04" w:rsidRDefault="00496B04" w:rsidP="00496B04">
      <w:pPr>
        <w:pStyle w:val="aa"/>
      </w:pPr>
      <w:r>
        <w:t>Балл 0. Жира на кишечнике нет. Иногда кишечник покрыт тонкой белой соединительной пленкой. Между петлями кишечника видны нитевидные образования этой пленки.</w:t>
      </w:r>
    </w:p>
    <w:p w:rsidR="00496B04" w:rsidRDefault="00496B04" w:rsidP="00496B04">
      <w:pPr>
        <w:pStyle w:val="aa"/>
      </w:pPr>
      <w:r>
        <w:lastRenderedPageBreak/>
        <w:t>Балл 1. Тонкая шнуровидная полоска жира расположена между вторым и третьим отделами кишечника. Иногда по верхнему краю второго отдела проходит очень узкая прерывающаяся полоска жира.</w:t>
      </w:r>
    </w:p>
    <w:p w:rsidR="00496B04" w:rsidRDefault="00496B04" w:rsidP="00496B04">
      <w:pPr>
        <w:pStyle w:val="aa"/>
      </w:pPr>
      <w:r>
        <w:t>Балл 2. Неширокая полоска довольно плотного жира между вторым и третьим отделами кишечника. По верхнему краю второго отдела идет узкая непрерывная полоска жира. По нижнему краю третьего отдела кое-где виден жир отдельными небольшими участками.</w:t>
      </w:r>
    </w:p>
    <w:p w:rsidR="00496B04" w:rsidRDefault="00496B04" w:rsidP="00496B04">
      <w:pPr>
        <w:pStyle w:val="aa"/>
      </w:pPr>
      <w:r>
        <w:t>Балл 3. Широкая полоска жира в середине между вторым и третьим отделами кишечника. В петле между вторым и третьим отделами эта полоса расширяется. По верхнему краю второго отдела и нижнему краю третьего идут широкие жировые полосы. У первого изгиба кишечника, если считать от головного конца, имеется жировой вырост в виде треугольника. Анальный конец кишечника в подавляющем большинстве случаев залит тонким слоем жира.</w:t>
      </w:r>
    </w:p>
    <w:p w:rsidR="00496B04" w:rsidRDefault="00496B04" w:rsidP="00496B04">
      <w:pPr>
        <w:pStyle w:val="aa"/>
      </w:pPr>
      <w:r>
        <w:t>Балл 4. Кишечник почти целиком покрыт жиром за исключением маленьких просветов, где видна кишка. Эти просветы обычно бывают на второй петле и на третьем отделе кишечника; иногда можно встретить такие просветы и на втором отделе. Жировые выросты на обеих петлях мощные.</w:t>
      </w:r>
    </w:p>
    <w:p w:rsidR="00DC0F65" w:rsidRDefault="00496B04" w:rsidP="00496B04">
      <w:pPr>
        <w:pStyle w:val="aa"/>
      </w:pPr>
      <w:r>
        <w:t>Балл 5. Весь кишечник залит толстым слоем жира. Нет никаких просветов. Мощные жировые выросты на обеих петлях.</w:t>
      </w:r>
    </w:p>
    <w:p w:rsidR="003D47B7" w:rsidRDefault="003D47B7" w:rsidP="00496B04">
      <w:pPr>
        <w:pStyle w:val="aa"/>
      </w:pPr>
    </w:p>
    <w:p w:rsidR="003D47B7" w:rsidRPr="001B4CBE" w:rsidRDefault="007B0F31" w:rsidP="00D651C4">
      <w:pPr>
        <w:pStyle w:val="aa"/>
        <w:rPr>
          <w:szCs w:val="28"/>
        </w:rPr>
      </w:pPr>
      <w:r>
        <w:t>В лабораторных условиях содержание жира в тканях рыб определяют методом экстракции различными растворителями.</w:t>
      </w:r>
      <w:r w:rsidR="003D47B7">
        <w:t xml:space="preserve"> </w:t>
      </w:r>
      <w:r w:rsidR="003D47B7" w:rsidRPr="001B4CBE">
        <w:rPr>
          <w:szCs w:val="28"/>
        </w:rPr>
        <w:t xml:space="preserve">В современных исследованиях для количественного определения </w:t>
      </w:r>
      <w:r w:rsidR="00670AEE">
        <w:rPr>
          <w:szCs w:val="28"/>
        </w:rPr>
        <w:t xml:space="preserve">жира </w:t>
      </w:r>
      <w:r w:rsidR="003D47B7" w:rsidRPr="001B4CBE">
        <w:rPr>
          <w:szCs w:val="28"/>
        </w:rPr>
        <w:t>в животных тканях наиболее широко применяется метод</w:t>
      </w:r>
      <w:r w:rsidR="00670AEE">
        <w:rPr>
          <w:szCs w:val="28"/>
        </w:rPr>
        <w:t xml:space="preserve"> экстракции </w:t>
      </w:r>
      <w:r w:rsidR="00670AEE" w:rsidRPr="001B4CBE">
        <w:rPr>
          <w:szCs w:val="28"/>
        </w:rPr>
        <w:t xml:space="preserve">липидов </w:t>
      </w:r>
      <w:r w:rsidR="00670AEE">
        <w:rPr>
          <w:szCs w:val="28"/>
        </w:rPr>
        <w:t xml:space="preserve">по </w:t>
      </w:r>
      <w:proofErr w:type="spellStart"/>
      <w:r w:rsidR="003D47B7" w:rsidRPr="001B4CBE">
        <w:rPr>
          <w:szCs w:val="28"/>
        </w:rPr>
        <w:t>Фолч</w:t>
      </w:r>
      <w:r w:rsidR="00670AEE">
        <w:rPr>
          <w:szCs w:val="28"/>
        </w:rPr>
        <w:t>у</w:t>
      </w:r>
      <w:proofErr w:type="spellEnd"/>
      <w:r w:rsidR="003D47B7" w:rsidRPr="001B4CBE">
        <w:rPr>
          <w:szCs w:val="28"/>
        </w:rPr>
        <w:t xml:space="preserve"> </w:t>
      </w:r>
      <w:r w:rsidR="003D47B7">
        <w:rPr>
          <w:szCs w:val="28"/>
        </w:rPr>
        <w:t>(</w:t>
      </w:r>
      <w:proofErr w:type="spellStart"/>
      <w:r w:rsidR="003D47B7">
        <w:t>Минюк</w:t>
      </w:r>
      <w:proofErr w:type="spellEnd"/>
      <w:r w:rsidR="003D47B7">
        <w:t xml:space="preserve"> и др., 1997</w:t>
      </w:r>
      <w:r w:rsidR="003D47B7">
        <w:rPr>
          <w:color w:val="0000FF"/>
          <w:szCs w:val="28"/>
        </w:rPr>
        <w:t>)</w:t>
      </w:r>
      <w:r w:rsidR="003D47B7" w:rsidRPr="001B4CBE">
        <w:rPr>
          <w:szCs w:val="28"/>
        </w:rPr>
        <w:t xml:space="preserve">. Принцип метода заключается в следующем. </w:t>
      </w:r>
      <w:r w:rsidR="003D47B7">
        <w:rPr>
          <w:szCs w:val="28"/>
        </w:rPr>
        <w:t xml:space="preserve">Рыб </w:t>
      </w:r>
      <w:r w:rsidR="003D47B7" w:rsidRPr="001B4CBE">
        <w:rPr>
          <w:szCs w:val="28"/>
        </w:rPr>
        <w:t xml:space="preserve">измельчают в электрической мясорубке до получения гомогенной массы. Затем навеску </w:t>
      </w:r>
      <w:r w:rsidR="003D47B7">
        <w:rPr>
          <w:szCs w:val="28"/>
        </w:rPr>
        <w:t>фарша (0,</w:t>
      </w:r>
      <w:r w:rsidR="003D47B7" w:rsidRPr="001B4CBE">
        <w:rPr>
          <w:szCs w:val="28"/>
        </w:rPr>
        <w:t>5 г</w:t>
      </w:r>
      <w:r w:rsidR="003D47B7">
        <w:rPr>
          <w:szCs w:val="28"/>
        </w:rPr>
        <w:t>)</w:t>
      </w:r>
      <w:r w:rsidR="003D47B7" w:rsidRPr="001B4CBE">
        <w:rPr>
          <w:szCs w:val="28"/>
        </w:rPr>
        <w:t xml:space="preserve"> помещают в колбу с притертой пробкой и заливают </w:t>
      </w:r>
      <w:r w:rsidR="003D47B7">
        <w:rPr>
          <w:szCs w:val="28"/>
        </w:rPr>
        <w:t>(</w:t>
      </w:r>
      <w:r w:rsidR="003D47B7" w:rsidRPr="001B4CBE">
        <w:rPr>
          <w:szCs w:val="28"/>
        </w:rPr>
        <w:t>10 мл</w:t>
      </w:r>
      <w:r w:rsidR="003D47B7">
        <w:rPr>
          <w:szCs w:val="28"/>
        </w:rPr>
        <w:t>)</w:t>
      </w:r>
      <w:r w:rsidR="003D47B7" w:rsidRPr="001B4CBE">
        <w:rPr>
          <w:szCs w:val="28"/>
        </w:rPr>
        <w:t xml:space="preserve"> свежеприготовленной смеси хлороформа и метанола в пропорции 2:1 по объему.</w:t>
      </w:r>
      <w:r w:rsidR="00670AEE">
        <w:rPr>
          <w:szCs w:val="28"/>
        </w:rPr>
        <w:t xml:space="preserve"> Через сутки почти все л</w:t>
      </w:r>
      <w:r w:rsidR="003D47B7" w:rsidRPr="001B4CBE">
        <w:rPr>
          <w:szCs w:val="28"/>
        </w:rPr>
        <w:t xml:space="preserve">ипиды </w:t>
      </w:r>
      <w:proofErr w:type="spellStart"/>
      <w:r w:rsidR="00670AEE">
        <w:rPr>
          <w:szCs w:val="28"/>
        </w:rPr>
        <w:t>экчтрагируются</w:t>
      </w:r>
      <w:proofErr w:type="spellEnd"/>
      <w:r w:rsidR="00670AEE">
        <w:rPr>
          <w:szCs w:val="28"/>
        </w:rPr>
        <w:t xml:space="preserve"> в раствор, з</w:t>
      </w:r>
      <w:r w:rsidR="003D47B7" w:rsidRPr="001B4CBE">
        <w:rPr>
          <w:szCs w:val="28"/>
        </w:rPr>
        <w:t xml:space="preserve">атем экстракт </w:t>
      </w:r>
      <w:r w:rsidR="00670AEE">
        <w:rPr>
          <w:szCs w:val="28"/>
        </w:rPr>
        <w:t xml:space="preserve">сливают, </w:t>
      </w:r>
      <w:r w:rsidR="003D47B7" w:rsidRPr="001B4CBE">
        <w:rPr>
          <w:szCs w:val="28"/>
        </w:rPr>
        <w:t>отмывают от водорастворимых примесей, высушивают и определяют вес сухого остатка</w:t>
      </w:r>
      <w:r w:rsidR="00670AEE">
        <w:rPr>
          <w:szCs w:val="28"/>
        </w:rPr>
        <w:t>, который состоит только из липидов</w:t>
      </w:r>
      <w:r w:rsidR="003D47B7" w:rsidRPr="001B4CBE">
        <w:rPr>
          <w:szCs w:val="28"/>
        </w:rPr>
        <w:t xml:space="preserve">. </w:t>
      </w:r>
    </w:p>
    <w:p w:rsidR="005739E2" w:rsidRDefault="00AC1C66" w:rsidP="005739E2">
      <w:pPr>
        <w:pStyle w:val="aa"/>
      </w:pPr>
      <w:r>
        <w:lastRenderedPageBreak/>
        <w:t>В экспедиционных условиях и п</w:t>
      </w:r>
      <w:r w:rsidR="00670AEE">
        <w:t xml:space="preserve">ри большом количестве определений оценку жирности </w:t>
      </w:r>
      <w:r>
        <w:t xml:space="preserve">выполняют расчетным методом по содержанию сухого вещества </w:t>
      </w:r>
      <w:r>
        <w:rPr>
          <w:szCs w:val="28"/>
        </w:rPr>
        <w:t>(</w:t>
      </w:r>
      <w:proofErr w:type="spellStart"/>
      <w:r>
        <w:t>Минюк</w:t>
      </w:r>
      <w:proofErr w:type="spellEnd"/>
      <w:r>
        <w:t xml:space="preserve"> и др., 1997</w:t>
      </w:r>
      <w:r>
        <w:rPr>
          <w:color w:val="0000FF"/>
          <w:szCs w:val="28"/>
        </w:rPr>
        <w:t>)</w:t>
      </w:r>
      <w:r>
        <w:t>.</w:t>
      </w:r>
      <w:r w:rsidR="003D47B7">
        <w:t xml:space="preserve"> </w:t>
      </w:r>
      <w:r>
        <w:t>Для этого к</w:t>
      </w:r>
      <w:r w:rsidR="003D47B7">
        <w:t xml:space="preserve">аждую </w:t>
      </w:r>
      <w:r>
        <w:t xml:space="preserve">размерную </w:t>
      </w:r>
      <w:r w:rsidR="003D47B7">
        <w:t>группу рыб целиком измельча</w:t>
      </w:r>
      <w:r>
        <w:t>ют</w:t>
      </w:r>
      <w:r w:rsidR="003D47B7">
        <w:t xml:space="preserve"> в гомогенизаторе, из полученной однородной массы в предварительно взвешенные бюксы отбира</w:t>
      </w:r>
      <w:r>
        <w:t>ют</w:t>
      </w:r>
      <w:r w:rsidR="003D47B7">
        <w:t xml:space="preserve"> навески массой 10–20 г и высушива</w:t>
      </w:r>
      <w:r>
        <w:t>ют</w:t>
      </w:r>
      <w:r w:rsidR="003D47B7">
        <w:t xml:space="preserve"> их в сушильном шкафу при температуре 100–105 °С до постоянной массы</w:t>
      </w:r>
      <w:r>
        <w:t>, чтобы</w:t>
      </w:r>
      <w:r w:rsidR="003D47B7">
        <w:t xml:space="preserve"> определ</w:t>
      </w:r>
      <w:r>
        <w:t>ить</w:t>
      </w:r>
      <w:r w:rsidR="003D47B7">
        <w:t xml:space="preserve"> содержания сухого вещества. </w:t>
      </w:r>
      <w:r>
        <w:t>Затем ж</w:t>
      </w:r>
      <w:r w:rsidR="003D47B7">
        <w:t xml:space="preserve">ирность </w:t>
      </w:r>
      <w:r>
        <w:t>рыб</w:t>
      </w:r>
      <w:r w:rsidR="003D47B7">
        <w:t xml:space="preserve"> </w:t>
      </w:r>
      <w:r>
        <w:t>рассчитывают</w:t>
      </w:r>
      <w:r w:rsidR="003D47B7">
        <w:t xml:space="preserve">, используя уравнение линейной зависимости между содержанием </w:t>
      </w:r>
      <w:r>
        <w:t xml:space="preserve">липидов и </w:t>
      </w:r>
      <w:r w:rsidR="005739E2">
        <w:t xml:space="preserve">содержанием </w:t>
      </w:r>
      <w:r>
        <w:t>сухого вещества.</w:t>
      </w:r>
      <w:r w:rsidR="005739E2">
        <w:t xml:space="preserve"> Эти уравнения различны для каждого вида рыб. Для азово-черноморской хамсы:  </w:t>
      </w:r>
    </w:p>
    <w:p w:rsidR="005739E2" w:rsidRDefault="005739E2" w:rsidP="00D651C4">
      <w:pPr>
        <w:pStyle w:val="aa"/>
        <w:ind w:firstLine="0"/>
        <w:jc w:val="center"/>
      </w:pPr>
      <w:r>
        <w:t>TL =  0.882 DW – 16.72,</w:t>
      </w:r>
    </w:p>
    <w:p w:rsidR="003D47B7" w:rsidRDefault="005739E2" w:rsidP="00D651C4">
      <w:pPr>
        <w:pStyle w:val="aa"/>
        <w:ind w:firstLine="0"/>
      </w:pPr>
      <w:r>
        <w:t>д</w:t>
      </w:r>
      <w:r w:rsidR="003D47B7">
        <w:t xml:space="preserve">ля черноморского шпрота </w:t>
      </w:r>
    </w:p>
    <w:p w:rsidR="003D47B7" w:rsidRDefault="003D47B7" w:rsidP="00D651C4">
      <w:pPr>
        <w:pStyle w:val="aa"/>
        <w:ind w:firstLine="0"/>
        <w:jc w:val="center"/>
      </w:pPr>
      <w:r>
        <w:t>TL =  0.836 DW – 14.05,</w:t>
      </w:r>
    </w:p>
    <w:p w:rsidR="003D47B7" w:rsidRDefault="003D47B7" w:rsidP="00D651C4">
      <w:pPr>
        <w:pStyle w:val="aa"/>
        <w:ind w:firstLine="0"/>
      </w:pPr>
      <w:r>
        <w:t xml:space="preserve">где TL и DW выражены в % сырой массы. </w:t>
      </w:r>
    </w:p>
    <w:p w:rsidR="00606ECA" w:rsidRDefault="00606ECA" w:rsidP="00263D66">
      <w:pPr>
        <w:rPr>
          <w:sz w:val="30"/>
          <w:szCs w:val="30"/>
        </w:rPr>
      </w:pPr>
      <w:r>
        <w:br w:type="page"/>
      </w:r>
    </w:p>
    <w:p w:rsidR="00E42E62" w:rsidDel="00455326" w:rsidRDefault="00E42E62" w:rsidP="00455326">
      <w:pPr>
        <w:pStyle w:val="1"/>
        <w:rPr>
          <w:del w:id="53" w:author="Витя Пышн" w:date="2020-06-13T21:12:00Z"/>
        </w:rPr>
        <w:pPrChange w:id="54" w:author="Витя Пышн" w:date="2020-06-13T21:12:00Z">
          <w:pPr>
            <w:ind w:left="993" w:hanging="993"/>
          </w:pPr>
        </w:pPrChange>
      </w:pPr>
    </w:p>
    <w:p w:rsidR="00E42E62" w:rsidRDefault="00E42E62" w:rsidP="00455326">
      <w:pPr>
        <w:pStyle w:val="1"/>
        <w:pPrChange w:id="55" w:author="Витя Пышн" w:date="2020-06-13T21:12:00Z">
          <w:pPr>
            <w:ind w:left="993" w:hanging="993"/>
            <w:jc w:val="center"/>
          </w:pPr>
        </w:pPrChange>
      </w:pPr>
      <w:r>
        <w:t>Список использованной литературы</w:t>
      </w:r>
    </w:p>
    <w:p w:rsidR="00E42E62" w:rsidRDefault="00E42E62" w:rsidP="00E42E62">
      <w:pPr>
        <w:ind w:left="993" w:hanging="993"/>
      </w:pPr>
    </w:p>
    <w:p w:rsidR="00E42E62" w:rsidRPr="00B43301" w:rsidRDefault="00E42E62" w:rsidP="00D651C4">
      <w:pPr>
        <w:ind w:left="993" w:hanging="993"/>
      </w:pPr>
      <w:r>
        <w:t>Информация ц</w:t>
      </w:r>
      <w:r w:rsidRPr="000159DD">
        <w:t xml:space="preserve">ентра оперативного прогноза промысла </w:t>
      </w:r>
      <w:proofErr w:type="spellStart"/>
      <w:r w:rsidRPr="000159DD">
        <w:t>АзНИИРХ</w:t>
      </w:r>
      <w:proofErr w:type="spellEnd"/>
      <w:r>
        <w:t xml:space="preserve"> (</w:t>
      </w:r>
      <w:r w:rsidRPr="00CD0572">
        <w:t>http://azniirkh.ru/novosti/prognoza-promyisla/</w:t>
      </w:r>
      <w:r>
        <w:t>)</w:t>
      </w:r>
    </w:p>
    <w:p w:rsidR="00E42E62" w:rsidRDefault="00E42E62" w:rsidP="00E42E62">
      <w:pPr>
        <w:ind w:left="993" w:hanging="993"/>
      </w:pPr>
      <w:r w:rsidRPr="00D651C4">
        <w:t xml:space="preserve">Новиков Н. П., </w:t>
      </w:r>
      <w:proofErr w:type="spellStart"/>
      <w:r w:rsidRPr="00E42E62">
        <w:t>Серобаба</w:t>
      </w:r>
      <w:proofErr w:type="spellEnd"/>
      <w:r w:rsidRPr="00E42E62">
        <w:t> И. И. Современное состояние и перспективы использования биоресурсов Черного моря в условиях антропогенного воздействия. В сб.: Южные моря СССР: географические проблемы исследования и освоения. – Л.:</w:t>
      </w:r>
      <w:proofErr w:type="spellStart"/>
      <w:r w:rsidRPr="00E42E62">
        <w:t>Географич</w:t>
      </w:r>
      <w:proofErr w:type="spellEnd"/>
      <w:r w:rsidRPr="00E42E62">
        <w:t>. об-во СССР, 1989. – С.80 – 89.</w:t>
      </w:r>
    </w:p>
    <w:p w:rsidR="009470D2" w:rsidRDefault="009470D2" w:rsidP="009470D2">
      <w:pPr>
        <w:ind w:left="993" w:hanging="993"/>
      </w:pPr>
      <w:r>
        <w:t xml:space="preserve">Состояние биологических ресурсов Черного и Азовского морей (справочное пособие). — Керчь: Изд-во </w:t>
      </w:r>
      <w:proofErr w:type="spellStart"/>
      <w:r>
        <w:t>ЮгНИРО</w:t>
      </w:r>
      <w:proofErr w:type="spellEnd"/>
      <w:r>
        <w:t>, 1995, 64 с.</w:t>
      </w:r>
    </w:p>
    <w:p w:rsidR="00022B0E" w:rsidRPr="00062639" w:rsidRDefault="009470D2" w:rsidP="00D651C4">
      <w:pPr>
        <w:ind w:left="993" w:hanging="993"/>
      </w:pPr>
      <w:r w:rsidRPr="009470D2">
        <w:t xml:space="preserve">Чащин А. К., </w:t>
      </w:r>
      <w:proofErr w:type="spellStart"/>
      <w:r w:rsidRPr="009470D2">
        <w:t>Акселев</w:t>
      </w:r>
      <w:proofErr w:type="spellEnd"/>
      <w:r w:rsidRPr="009470D2">
        <w:t xml:space="preserve"> О. И. Миграции скоплений и доступность черноморской хамсы для промысла в осенне-зимний период // Биологические ресурсы Черного моря. Сб. </w:t>
      </w:r>
      <w:proofErr w:type="spellStart"/>
      <w:r w:rsidRPr="009470D2">
        <w:t>научн</w:t>
      </w:r>
      <w:proofErr w:type="spellEnd"/>
      <w:r w:rsidRPr="009470D2">
        <w:t>. трудов. – М: ВНИРО, 1990. – С. 80 – 93.</w:t>
      </w:r>
    </w:p>
    <w:sectPr w:rsidR="00022B0E" w:rsidRPr="00062639" w:rsidSect="007B4582">
      <w:pgSz w:w="11906" w:h="16838"/>
      <w:pgMar w:top="1134" w:right="567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6548C36"/>
    <w:lvl w:ilvl="0">
      <w:numFmt w:val="bullet"/>
      <w:lvlText w:val="*"/>
      <w:lvlJc w:val="left"/>
    </w:lvl>
  </w:abstractNum>
  <w:abstractNum w:abstractNumId="1" w15:restartNumberingAfterBreak="0">
    <w:nsid w:val="2FBC0211"/>
    <w:multiLevelType w:val="hybridMultilevel"/>
    <w:tmpl w:val="03564BCC"/>
    <w:lvl w:ilvl="0" w:tplc="B18AA752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4126014A"/>
    <w:multiLevelType w:val="hybridMultilevel"/>
    <w:tmpl w:val="52E2384A"/>
    <w:lvl w:ilvl="0" w:tplc="945CFA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A5872"/>
    <w:multiLevelType w:val="hybridMultilevel"/>
    <w:tmpl w:val="ABE2745A"/>
    <w:lvl w:ilvl="0" w:tplc="718EDCFC">
      <w:start w:val="1"/>
      <w:numFmt w:val="bullet"/>
      <w:lvlText w:val="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4" w15:restartNumberingAfterBreak="0">
    <w:nsid w:val="53971604"/>
    <w:multiLevelType w:val="multilevel"/>
    <w:tmpl w:val="86C4B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0639C8"/>
    <w:multiLevelType w:val="hybridMultilevel"/>
    <w:tmpl w:val="524463D0"/>
    <w:lvl w:ilvl="0" w:tplc="C0A2801E">
      <w:start w:val="1"/>
      <w:numFmt w:val="bullet"/>
      <w:pStyle w:val="a"/>
      <w:lvlText w:val="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5D7A688F"/>
    <w:multiLevelType w:val="hybridMultilevel"/>
    <w:tmpl w:val="25C21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9A7CC0"/>
    <w:multiLevelType w:val="hybridMultilevel"/>
    <w:tmpl w:val="3C223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2329C7"/>
    <w:multiLevelType w:val="hybridMultilevel"/>
    <w:tmpl w:val="F8126EBE"/>
    <w:lvl w:ilvl="0" w:tplc="B18AA7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0A1CDE"/>
    <w:multiLevelType w:val="multilevel"/>
    <w:tmpl w:val="31A29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3"/>
  </w:num>
  <w:num w:numId="5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850" w:hanging="283"/>
        </w:pPr>
        <w:rPr>
          <w:rFonts w:ascii="Wingdings" w:hAnsi="Wingdings" w:hint="default"/>
          <w:b w:val="0"/>
          <w:i w:val="0"/>
          <w:sz w:val="28"/>
          <w:u w:val="none"/>
        </w:rPr>
      </w:lvl>
    </w:lvlOverride>
  </w:num>
  <w:num w:numId="6">
    <w:abstractNumId w:val="7"/>
  </w:num>
  <w:num w:numId="7">
    <w:abstractNumId w:val="6"/>
  </w:num>
  <w:num w:numId="8">
    <w:abstractNumId w:val="1"/>
  </w:num>
  <w:num w:numId="9">
    <w:abstractNumId w:val="8"/>
  </w:num>
  <w:num w:numId="10">
    <w:abstractNumId w:val="5"/>
  </w:num>
  <w:num w:numId="1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Витя Пышн">
    <w15:presenceInfo w15:providerId="Windows Live" w15:userId="77a477cba9e1e0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revisionView w:markup="0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C02"/>
    <w:rsid w:val="000159DD"/>
    <w:rsid w:val="000224B7"/>
    <w:rsid w:val="00022B0E"/>
    <w:rsid w:val="00022C33"/>
    <w:rsid w:val="0003019D"/>
    <w:rsid w:val="00062639"/>
    <w:rsid w:val="0009309C"/>
    <w:rsid w:val="00093A4B"/>
    <w:rsid w:val="000B0036"/>
    <w:rsid w:val="000E54B0"/>
    <w:rsid w:val="00115D81"/>
    <w:rsid w:val="00142633"/>
    <w:rsid w:val="001576AC"/>
    <w:rsid w:val="00177726"/>
    <w:rsid w:val="001A3E24"/>
    <w:rsid w:val="001E6E08"/>
    <w:rsid w:val="00210C58"/>
    <w:rsid w:val="00230D8F"/>
    <w:rsid w:val="00242A7F"/>
    <w:rsid w:val="00247B18"/>
    <w:rsid w:val="00263D66"/>
    <w:rsid w:val="002701E3"/>
    <w:rsid w:val="00271090"/>
    <w:rsid w:val="00281164"/>
    <w:rsid w:val="002816C3"/>
    <w:rsid w:val="00284A1B"/>
    <w:rsid w:val="002A5229"/>
    <w:rsid w:val="002B10FF"/>
    <w:rsid w:val="002E3689"/>
    <w:rsid w:val="002F5189"/>
    <w:rsid w:val="00305CFD"/>
    <w:rsid w:val="003071E4"/>
    <w:rsid w:val="0034528A"/>
    <w:rsid w:val="003516DA"/>
    <w:rsid w:val="00351714"/>
    <w:rsid w:val="00372597"/>
    <w:rsid w:val="00374B03"/>
    <w:rsid w:val="003B164E"/>
    <w:rsid w:val="003B5F4E"/>
    <w:rsid w:val="003B5FF1"/>
    <w:rsid w:val="003D47B7"/>
    <w:rsid w:val="00407797"/>
    <w:rsid w:val="004116FA"/>
    <w:rsid w:val="00413090"/>
    <w:rsid w:val="00455326"/>
    <w:rsid w:val="00465ECD"/>
    <w:rsid w:val="00496B04"/>
    <w:rsid w:val="0049728B"/>
    <w:rsid w:val="004B69CA"/>
    <w:rsid w:val="004C3BF6"/>
    <w:rsid w:val="004D25C5"/>
    <w:rsid w:val="004D3BBF"/>
    <w:rsid w:val="004E6CA1"/>
    <w:rsid w:val="00523BDF"/>
    <w:rsid w:val="00537EDC"/>
    <w:rsid w:val="005416C5"/>
    <w:rsid w:val="00552855"/>
    <w:rsid w:val="005739E2"/>
    <w:rsid w:val="0058219B"/>
    <w:rsid w:val="005A1573"/>
    <w:rsid w:val="005B6124"/>
    <w:rsid w:val="00602448"/>
    <w:rsid w:val="00606ECA"/>
    <w:rsid w:val="006410F9"/>
    <w:rsid w:val="00647A8C"/>
    <w:rsid w:val="00653830"/>
    <w:rsid w:val="00665D12"/>
    <w:rsid w:val="00670AEE"/>
    <w:rsid w:val="00697861"/>
    <w:rsid w:val="006F57C3"/>
    <w:rsid w:val="00714A94"/>
    <w:rsid w:val="00752AB8"/>
    <w:rsid w:val="00786C83"/>
    <w:rsid w:val="007B0F31"/>
    <w:rsid w:val="007B4582"/>
    <w:rsid w:val="007C2E20"/>
    <w:rsid w:val="00803731"/>
    <w:rsid w:val="00832316"/>
    <w:rsid w:val="00837F15"/>
    <w:rsid w:val="00846C3D"/>
    <w:rsid w:val="00863B3A"/>
    <w:rsid w:val="00882C02"/>
    <w:rsid w:val="008D731C"/>
    <w:rsid w:val="00927D84"/>
    <w:rsid w:val="009470D2"/>
    <w:rsid w:val="009538A8"/>
    <w:rsid w:val="0098174D"/>
    <w:rsid w:val="009A7EDA"/>
    <w:rsid w:val="009B4D58"/>
    <w:rsid w:val="009C18DA"/>
    <w:rsid w:val="009C73D6"/>
    <w:rsid w:val="00A06B0B"/>
    <w:rsid w:val="00A10175"/>
    <w:rsid w:val="00A13FC1"/>
    <w:rsid w:val="00A1622E"/>
    <w:rsid w:val="00A32FA9"/>
    <w:rsid w:val="00A76211"/>
    <w:rsid w:val="00A7704B"/>
    <w:rsid w:val="00AA1BB6"/>
    <w:rsid w:val="00AC1C66"/>
    <w:rsid w:val="00AD6F1A"/>
    <w:rsid w:val="00B56927"/>
    <w:rsid w:val="00BA5E0C"/>
    <w:rsid w:val="00BA61E2"/>
    <w:rsid w:val="00BA69E4"/>
    <w:rsid w:val="00BA72EA"/>
    <w:rsid w:val="00BF09EE"/>
    <w:rsid w:val="00C12335"/>
    <w:rsid w:val="00C13187"/>
    <w:rsid w:val="00C31C7B"/>
    <w:rsid w:val="00C5106D"/>
    <w:rsid w:val="00C57C29"/>
    <w:rsid w:val="00C62A68"/>
    <w:rsid w:val="00C94824"/>
    <w:rsid w:val="00C95831"/>
    <w:rsid w:val="00CD0572"/>
    <w:rsid w:val="00D011A8"/>
    <w:rsid w:val="00D166A8"/>
    <w:rsid w:val="00D26AC1"/>
    <w:rsid w:val="00D30BED"/>
    <w:rsid w:val="00D36539"/>
    <w:rsid w:val="00D651C4"/>
    <w:rsid w:val="00D978BD"/>
    <w:rsid w:val="00DC03CE"/>
    <w:rsid w:val="00DC0F65"/>
    <w:rsid w:val="00DC51AB"/>
    <w:rsid w:val="00DE5CE8"/>
    <w:rsid w:val="00DE6845"/>
    <w:rsid w:val="00DF5DB8"/>
    <w:rsid w:val="00E14367"/>
    <w:rsid w:val="00E31A9A"/>
    <w:rsid w:val="00E331A8"/>
    <w:rsid w:val="00E41ABF"/>
    <w:rsid w:val="00E42E62"/>
    <w:rsid w:val="00E44CBC"/>
    <w:rsid w:val="00E869FE"/>
    <w:rsid w:val="00E9610F"/>
    <w:rsid w:val="00EB67F7"/>
    <w:rsid w:val="00EC4603"/>
    <w:rsid w:val="00EF0C9B"/>
    <w:rsid w:val="00F06A5D"/>
    <w:rsid w:val="00F548D2"/>
    <w:rsid w:val="00F609BF"/>
    <w:rsid w:val="00F7078F"/>
    <w:rsid w:val="00F77D72"/>
    <w:rsid w:val="00F807EB"/>
    <w:rsid w:val="00FD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0DF52D8"/>
  <w15:docId w15:val="{4C570845-D98C-4AE7-ADDB-A13D8F8E0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63D66"/>
    <w:pPr>
      <w:spacing w:line="360" w:lineRule="auto"/>
      <w:ind w:firstLine="454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224B7"/>
    <w:pPr>
      <w:jc w:val="center"/>
      <w:outlineLvl w:val="0"/>
    </w:pPr>
    <w:rPr>
      <w:b/>
      <w:sz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32316"/>
    <w:pPr>
      <w:outlineLvl w:val="1"/>
    </w:pPr>
    <w:rPr>
      <w:b/>
      <w:sz w:val="30"/>
      <w:szCs w:val="30"/>
    </w:rPr>
  </w:style>
  <w:style w:type="paragraph" w:styleId="3">
    <w:name w:val="heading 3"/>
    <w:basedOn w:val="a0"/>
    <w:next w:val="a0"/>
    <w:link w:val="30"/>
    <w:uiPriority w:val="9"/>
    <w:unhideWhenUsed/>
    <w:qFormat/>
    <w:rsid w:val="00832316"/>
    <w:pPr>
      <w:outlineLvl w:val="2"/>
    </w:pPr>
    <w:rPr>
      <w:b/>
    </w:rPr>
  </w:style>
  <w:style w:type="paragraph" w:styleId="4">
    <w:name w:val="heading 4"/>
    <w:basedOn w:val="a0"/>
    <w:next w:val="a0"/>
    <w:link w:val="40"/>
    <w:uiPriority w:val="9"/>
    <w:unhideWhenUsed/>
    <w:qFormat/>
    <w:rsid w:val="001E6E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224B7"/>
    <w:rPr>
      <w:rFonts w:ascii="Times New Roman" w:hAnsi="Times New Roman" w:cs="Times New Roman"/>
      <w:b/>
      <w:sz w:val="32"/>
    </w:rPr>
  </w:style>
  <w:style w:type="paragraph" w:styleId="a4">
    <w:name w:val="TOC Heading"/>
    <w:basedOn w:val="1"/>
    <w:next w:val="a0"/>
    <w:uiPriority w:val="39"/>
    <w:unhideWhenUsed/>
    <w:qFormat/>
    <w:rsid w:val="00E331A8"/>
    <w:pPr>
      <w:keepNext/>
      <w:keepLines/>
      <w:spacing w:before="240" w:after="0"/>
      <w:outlineLvl w:val="9"/>
    </w:pPr>
    <w:rPr>
      <w:rFonts w:eastAsiaTheme="majorEastAsia"/>
      <w:b w:val="0"/>
      <w:color w:val="000000" w:themeColor="text1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0224B7"/>
    <w:pPr>
      <w:spacing w:after="100"/>
    </w:pPr>
  </w:style>
  <w:style w:type="character" w:styleId="a5">
    <w:name w:val="Hyperlink"/>
    <w:basedOn w:val="a1"/>
    <w:uiPriority w:val="99"/>
    <w:unhideWhenUsed/>
    <w:rsid w:val="000224B7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832316"/>
    <w:rPr>
      <w:rFonts w:ascii="Times New Roman" w:hAnsi="Times New Roman" w:cs="Times New Roman"/>
      <w:b/>
      <w:sz w:val="30"/>
      <w:szCs w:val="30"/>
    </w:rPr>
  </w:style>
  <w:style w:type="character" w:customStyle="1" w:styleId="30">
    <w:name w:val="Заголовок 3 Знак"/>
    <w:basedOn w:val="a1"/>
    <w:link w:val="3"/>
    <w:uiPriority w:val="9"/>
    <w:rsid w:val="00832316"/>
    <w:rPr>
      <w:rFonts w:ascii="Times New Roman" w:hAnsi="Times New Roman" w:cs="Times New Roman"/>
      <w:b/>
      <w:sz w:val="28"/>
    </w:rPr>
  </w:style>
  <w:style w:type="character" w:styleId="a6">
    <w:name w:val="Book Title"/>
    <w:uiPriority w:val="33"/>
    <w:qFormat/>
    <w:rsid w:val="005B6124"/>
    <w:rPr>
      <w:sz w:val="24"/>
    </w:rPr>
  </w:style>
  <w:style w:type="paragraph" w:styleId="a7">
    <w:name w:val="caption"/>
    <w:basedOn w:val="a0"/>
    <w:next w:val="a0"/>
    <w:uiPriority w:val="35"/>
    <w:unhideWhenUsed/>
    <w:qFormat/>
    <w:rsid w:val="00A32FA9"/>
    <w:pPr>
      <w:spacing w:after="200" w:line="240" w:lineRule="auto"/>
      <w:jc w:val="center"/>
    </w:pPr>
    <w:rPr>
      <w:iCs/>
      <w:color w:val="000000" w:themeColor="text1"/>
      <w:sz w:val="24"/>
      <w:szCs w:val="24"/>
    </w:rPr>
  </w:style>
  <w:style w:type="paragraph" w:styleId="a8">
    <w:name w:val="Normal (Web)"/>
    <w:basedOn w:val="a0"/>
    <w:uiPriority w:val="99"/>
    <w:unhideWhenUsed/>
    <w:rsid w:val="00D36539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styleId="a9">
    <w:name w:val="Emphasis"/>
    <w:basedOn w:val="a1"/>
    <w:uiPriority w:val="20"/>
    <w:qFormat/>
    <w:rsid w:val="00D36539"/>
    <w:rPr>
      <w:i/>
      <w:iCs/>
    </w:rPr>
  </w:style>
  <w:style w:type="paragraph" w:styleId="a">
    <w:name w:val="List Paragraph"/>
    <w:basedOn w:val="a0"/>
    <w:uiPriority w:val="34"/>
    <w:qFormat/>
    <w:rsid w:val="00210C58"/>
    <w:pPr>
      <w:numPr>
        <w:numId w:val="3"/>
      </w:numPr>
      <w:spacing w:after="0"/>
      <w:contextualSpacing/>
    </w:pPr>
  </w:style>
  <w:style w:type="character" w:customStyle="1" w:styleId="40">
    <w:name w:val="Заголовок 4 Знак"/>
    <w:basedOn w:val="a1"/>
    <w:link w:val="4"/>
    <w:uiPriority w:val="9"/>
    <w:rsid w:val="001E6E08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21">
    <w:name w:val="toc 2"/>
    <w:basedOn w:val="a0"/>
    <w:next w:val="a0"/>
    <w:autoRedefine/>
    <w:uiPriority w:val="39"/>
    <w:unhideWhenUsed/>
    <w:rsid w:val="002701E3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2701E3"/>
    <w:pPr>
      <w:spacing w:after="100"/>
      <w:ind w:left="560"/>
    </w:pPr>
  </w:style>
  <w:style w:type="paragraph" w:customStyle="1" w:styleId="aa">
    <w:name w:val="Стандартный стиль"/>
    <w:basedOn w:val="a0"/>
    <w:link w:val="ab"/>
    <w:qFormat/>
    <w:rsid w:val="00BF09EE"/>
    <w:pPr>
      <w:spacing w:after="0"/>
      <w:ind w:firstLine="709"/>
    </w:pPr>
  </w:style>
  <w:style w:type="character" w:customStyle="1" w:styleId="ab">
    <w:name w:val="Стандартный стиль Знак"/>
    <w:basedOn w:val="a1"/>
    <w:link w:val="aa"/>
    <w:rsid w:val="00BF09EE"/>
    <w:rPr>
      <w:rFonts w:ascii="Times New Roman" w:hAnsi="Times New Roman" w:cs="Times New Roman"/>
      <w:sz w:val="28"/>
    </w:rPr>
  </w:style>
  <w:style w:type="paragraph" w:styleId="ac">
    <w:name w:val="Balloon Text"/>
    <w:basedOn w:val="a0"/>
    <w:link w:val="ad"/>
    <w:uiPriority w:val="99"/>
    <w:semiHidden/>
    <w:unhideWhenUsed/>
    <w:rsid w:val="00C31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31C7B"/>
    <w:rPr>
      <w:rFonts w:ascii="Tahoma" w:hAnsi="Tahoma" w:cs="Tahoma"/>
      <w:sz w:val="16"/>
      <w:szCs w:val="16"/>
    </w:rPr>
  </w:style>
  <w:style w:type="paragraph" w:customStyle="1" w:styleId="ae">
    <w:name w:val="Знак Знак Знак Знак Знак Знак Знак"/>
    <w:basedOn w:val="a0"/>
    <w:rsid w:val="00BA69E4"/>
    <w:pPr>
      <w:spacing w:after="0" w:line="240" w:lineRule="auto"/>
      <w:ind w:firstLine="0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styleId="af">
    <w:name w:val="Body Text Indent"/>
    <w:basedOn w:val="a0"/>
    <w:link w:val="af0"/>
    <w:rsid w:val="003D47B7"/>
    <w:pPr>
      <w:spacing w:after="0" w:line="240" w:lineRule="auto"/>
      <w:ind w:left="1080" w:hanging="1080"/>
      <w:jc w:val="left"/>
    </w:pPr>
    <w:rPr>
      <w:rFonts w:eastAsia="Times New Roman"/>
      <w:sz w:val="24"/>
      <w:szCs w:val="24"/>
      <w:lang w:eastAsia="ru-RU"/>
    </w:rPr>
  </w:style>
  <w:style w:type="character" w:customStyle="1" w:styleId="af0">
    <w:name w:val="Основной текст с отступом Знак"/>
    <w:basedOn w:val="a1"/>
    <w:link w:val="af"/>
    <w:rsid w:val="003D47B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5%D1%82%D0%B0%D0%B4%D0%B0%D0%BD%D0%BD%D1%8B%D0%B5" TargetMode="External"/><Relationship Id="rId13" Type="http://schemas.openxmlformats.org/officeDocument/2006/relationships/image" Target="media/image2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1%D0%B8%D1%81%D1%82%D0%B5%D0%BC%D0%B0%D1%82%D0%B8%D0%B7%D0%B0%D1%86%D0%B8%D1%8F" TargetMode="External"/><Relationship Id="rId12" Type="http://schemas.openxmlformats.org/officeDocument/2006/relationships/image" Target="media/image1.jpg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A%D0%BE%D0%BC%D0%BF%D1%8C%D1%8E%D1%82%D0%B5%D1%80" TargetMode="External"/><Relationship Id="rId11" Type="http://schemas.openxmlformats.org/officeDocument/2006/relationships/hyperlink" Target="https://oracle-patches.com/oracle/pro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s://oracle-patches.com/db/3205-%D0%B1%D0%B0%D0%B7%D0%B0-%D0%B4%D0%B0%D0%BD%D0%BD%D1%8B%D1%85-%D0%B8-%D1%81%D1%83%D0%B1%D0%B4-%D0%BE%D1%81%D0%BD%D0%BE%D0%B2%D0%BD%D1%8B%D0%B5-%D0%BF%D0%BE%D0%BD%D1%8F%D1%82%D0%B8%D1%8F" TargetMode="Externa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5%D1%82%D0%B0%D0%BC%D0%BE%D0%B4%D0%B5%D0%BB%D1%8C_(%D0%B8%D0%BD%D1%84%D0%BE%D1%80%D0%BC%D0%B0%D1%82%D0%B8%D0%BA%D0%B0)" TargetMode="Externa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F3AC5-C827-43ED-9ECF-601420849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35</Pages>
  <Words>7739</Words>
  <Characters>44116</Characters>
  <Application>Microsoft Office Word</Application>
  <DocSecurity>0</DocSecurity>
  <Lines>367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Витя Пышн</dc:creator>
  <cp:lastModifiedBy>Витя Пышн</cp:lastModifiedBy>
  <cp:revision>35</cp:revision>
  <dcterms:created xsi:type="dcterms:W3CDTF">2020-06-08T10:37:00Z</dcterms:created>
  <dcterms:modified xsi:type="dcterms:W3CDTF">2020-06-13T19:22:00Z</dcterms:modified>
</cp:coreProperties>
</file>